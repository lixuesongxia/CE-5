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9D75" w14:textId="77777777" w:rsidR="007F761C" w:rsidRPr="006453D9" w:rsidRDefault="007F761C" w:rsidP="007F761C">
      <w:pPr>
        <w:pStyle w:val="MDPI11articletype"/>
      </w:pPr>
      <w:r w:rsidRPr="006453D9">
        <w:t>Type of the Paper (Article, Review, Communication, etc.)</w:t>
      </w:r>
    </w:p>
    <w:p w14:paraId="7875A106" w14:textId="110EE63D" w:rsidR="00D01E3A" w:rsidRDefault="00D01E3A" w:rsidP="00D01E3A">
      <w:pPr>
        <w:rPr>
          <w:rFonts w:eastAsia="Times New Roman"/>
          <w:b/>
          <w:noProof w:val="0"/>
          <w:snapToGrid w:val="0"/>
          <w:sz w:val="36"/>
          <w:lang w:eastAsia="de-DE" w:bidi="en-US"/>
        </w:rPr>
      </w:pPr>
      <w:r w:rsidRPr="00D01E3A">
        <w:rPr>
          <w:rFonts w:eastAsia="Times New Roman"/>
          <w:b/>
          <w:noProof w:val="0"/>
          <w:snapToGrid w:val="0"/>
          <w:sz w:val="36"/>
          <w:lang w:eastAsia="de-DE" w:bidi="en-US"/>
        </w:rPr>
        <w:t>Identification of lunar crater in the Chang'e</w:t>
      </w:r>
      <w:r>
        <w:rPr>
          <w:rFonts w:eastAsia="Times New Roman"/>
          <w:b/>
          <w:noProof w:val="0"/>
          <w:snapToGrid w:val="0"/>
          <w:sz w:val="36"/>
          <w:lang w:eastAsia="de-DE" w:bidi="en-US"/>
        </w:rPr>
        <w:t xml:space="preserve"> </w:t>
      </w:r>
      <w:r w:rsidRPr="00D01E3A">
        <w:rPr>
          <w:rFonts w:eastAsia="Times New Roman"/>
          <w:b/>
          <w:noProof w:val="0"/>
          <w:snapToGrid w:val="0"/>
          <w:sz w:val="36"/>
          <w:lang w:eastAsia="de-DE" w:bidi="en-US"/>
        </w:rPr>
        <w:t>5 region based on Kaguya TC morning</w:t>
      </w:r>
    </w:p>
    <w:p w14:paraId="30D51797" w14:textId="4C40910C" w:rsidR="00D56DF4" w:rsidRDefault="00976806" w:rsidP="007F761C">
      <w:pPr>
        <w:pStyle w:val="MDPI13authornames"/>
      </w:pPr>
      <w:proofErr w:type="spellStart"/>
      <w:r>
        <w:t>Yanshuang</w:t>
      </w:r>
      <w:proofErr w:type="spellEnd"/>
      <w:r>
        <w:t xml:space="preserve"> Liu </w:t>
      </w:r>
      <w:r w:rsidR="007F761C" w:rsidRPr="001F31D1">
        <w:rPr>
          <w:vertAlign w:val="superscript"/>
        </w:rPr>
        <w:t>1</w:t>
      </w:r>
      <w:r w:rsidR="007F761C" w:rsidRPr="00D945EC">
        <w:t xml:space="preserve">, </w:t>
      </w:r>
      <w:r>
        <w:t>Jialong</w:t>
      </w:r>
      <w:r w:rsidR="007F761C" w:rsidRPr="00D945EC">
        <w:t xml:space="preserve"> La</w:t>
      </w:r>
      <w:r>
        <w:t>i</w:t>
      </w:r>
      <w:r w:rsidR="007F761C" w:rsidRPr="00D945EC">
        <w:t xml:space="preserve"> </w:t>
      </w:r>
      <w:proofErr w:type="gramStart"/>
      <w:r w:rsidR="007F761C" w:rsidRPr="001F31D1">
        <w:rPr>
          <w:vertAlign w:val="superscript"/>
        </w:rPr>
        <w:t>2,</w:t>
      </w:r>
      <w:r w:rsidR="007F761C" w:rsidRPr="00331633">
        <w:t>*</w:t>
      </w:r>
      <w:proofErr w:type="gramEnd"/>
      <w:r w:rsidR="0076208F" w:rsidRPr="0076208F">
        <w:t xml:space="preserve"> </w:t>
      </w:r>
      <w:r w:rsidR="0076208F">
        <w:t xml:space="preserve">, </w:t>
      </w:r>
      <w:proofErr w:type="spellStart"/>
      <w:r w:rsidR="0076208F">
        <w:t>Minggang</w:t>
      </w:r>
      <w:proofErr w:type="spellEnd"/>
      <w:r w:rsidR="0076208F">
        <w:t xml:space="preserve"> </w:t>
      </w:r>
      <w:proofErr w:type="spellStart"/>
      <w:r w:rsidR="0076208F">
        <w:t>xie</w:t>
      </w:r>
      <w:proofErr w:type="spellEnd"/>
      <w:r w:rsidR="0076208F">
        <w:t xml:space="preserve"> </w:t>
      </w:r>
      <w:r w:rsidR="0076208F">
        <w:rPr>
          <w:vertAlign w:val="superscript"/>
        </w:rPr>
        <w:t>3</w:t>
      </w:r>
      <w:r w:rsidR="0076208F" w:rsidRPr="00D945EC">
        <w:t>,</w:t>
      </w:r>
      <w:r w:rsidR="0076208F" w:rsidRPr="0076208F">
        <w:t xml:space="preserve"> </w:t>
      </w:r>
      <w:r w:rsidR="0076208F">
        <w:t xml:space="preserve">Yiqing Qian </w:t>
      </w:r>
      <w:r w:rsidR="0076208F">
        <w:rPr>
          <w:vertAlign w:val="superscript"/>
        </w:rPr>
        <w:t>3</w:t>
      </w:r>
      <w:r w:rsidR="0076208F" w:rsidRPr="00D945EC">
        <w:t>,</w:t>
      </w:r>
      <w:r w:rsidR="0076208F">
        <w:t xml:space="preserve"> Jiahao Deng </w:t>
      </w:r>
      <w:r w:rsidR="0076208F">
        <w:rPr>
          <w:vertAlign w:val="superscript"/>
        </w:rPr>
        <w:t>3</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D56DF4" w:rsidRPr="002B6F87" w14:paraId="52ECB0AB" w14:textId="77777777" w:rsidTr="002A5305">
        <w:tc>
          <w:tcPr>
            <w:tcW w:w="2410" w:type="dxa"/>
            <w:shd w:val="clear" w:color="auto" w:fill="auto"/>
          </w:tcPr>
          <w:p w14:paraId="79F6C150" w14:textId="77777777" w:rsidR="00D56DF4" w:rsidRPr="001F18FB" w:rsidRDefault="00D56DF4" w:rsidP="002A5305">
            <w:pPr>
              <w:pStyle w:val="MDPI61Citation"/>
              <w:spacing w:after="120" w:line="240" w:lineRule="exact"/>
            </w:pPr>
            <w:r w:rsidRPr="00193755">
              <w:rPr>
                <w:b/>
              </w:rPr>
              <w:t>Citation:</w:t>
            </w:r>
            <w:r>
              <w:rPr>
                <w:b/>
              </w:rPr>
              <w:t xml:space="preserve"> </w:t>
            </w:r>
            <w:r>
              <w:t>To be added by editorial staff during production.</w:t>
            </w:r>
          </w:p>
          <w:p w14:paraId="0A630284" w14:textId="77777777" w:rsidR="00D56DF4" w:rsidRDefault="00D56DF4" w:rsidP="002A5305">
            <w:pPr>
              <w:pStyle w:val="MDPI14history"/>
              <w:spacing w:before="120" w:after="120"/>
              <w:rPr>
                <w:rFonts w:ascii="宋体" w:eastAsia="宋体" w:hAnsi="宋体" w:cs="宋体"/>
                <w:lang w:eastAsia="zh-CN"/>
              </w:rPr>
            </w:pPr>
            <w:r>
              <w:t xml:space="preserve">Academic Editor: </w:t>
            </w:r>
            <w:proofErr w:type="spellStart"/>
            <w:r w:rsidRPr="00562097">
              <w:t>Firstname</w:t>
            </w:r>
            <w:proofErr w:type="spellEnd"/>
            <w:r w:rsidRPr="00562097">
              <w:t xml:space="preserve"> Lastname</w:t>
            </w:r>
          </w:p>
          <w:p w14:paraId="13643D86" w14:textId="77777777" w:rsidR="00D56DF4" w:rsidRPr="00D30D71" w:rsidRDefault="00D56DF4" w:rsidP="002A5305">
            <w:pPr>
              <w:pStyle w:val="MDPI14history"/>
              <w:spacing w:before="120"/>
              <w:rPr>
                <w:rFonts w:ascii="宋体" w:eastAsia="宋体" w:hAnsi="宋体" w:cs="宋体"/>
              </w:rPr>
            </w:pPr>
            <w:r w:rsidRPr="00550626">
              <w:rPr>
                <w:szCs w:val="14"/>
              </w:rPr>
              <w:t xml:space="preserve">Received: </w:t>
            </w:r>
            <w:r w:rsidRPr="00D945EC">
              <w:rPr>
                <w:szCs w:val="14"/>
              </w:rPr>
              <w:t>date</w:t>
            </w:r>
          </w:p>
          <w:p w14:paraId="079900AB" w14:textId="77777777" w:rsidR="00D56DF4" w:rsidRDefault="00D56DF4" w:rsidP="002A5305">
            <w:pPr>
              <w:pStyle w:val="MDPI14history"/>
              <w:rPr>
                <w:szCs w:val="14"/>
              </w:rPr>
            </w:pPr>
            <w:r>
              <w:rPr>
                <w:szCs w:val="14"/>
              </w:rPr>
              <w:t>Revised: date</w:t>
            </w:r>
          </w:p>
          <w:p w14:paraId="13BB6270" w14:textId="77777777" w:rsidR="00D56DF4" w:rsidRPr="00550626" w:rsidRDefault="00D56DF4" w:rsidP="002A5305">
            <w:pPr>
              <w:pStyle w:val="MDPI14history"/>
              <w:rPr>
                <w:szCs w:val="14"/>
              </w:rPr>
            </w:pPr>
            <w:r>
              <w:rPr>
                <w:szCs w:val="14"/>
              </w:rPr>
              <w:t>Accepted: date</w:t>
            </w:r>
          </w:p>
          <w:p w14:paraId="16BC0CA6" w14:textId="77777777" w:rsidR="00D56DF4" w:rsidRPr="00550626" w:rsidRDefault="00D56DF4" w:rsidP="002A5305">
            <w:pPr>
              <w:pStyle w:val="MDPI14history"/>
              <w:spacing w:after="120"/>
              <w:rPr>
                <w:szCs w:val="14"/>
              </w:rPr>
            </w:pPr>
            <w:r w:rsidRPr="00550626">
              <w:rPr>
                <w:szCs w:val="14"/>
              </w:rPr>
              <w:t xml:space="preserve">Published: </w:t>
            </w:r>
            <w:r w:rsidRPr="00D945EC">
              <w:rPr>
                <w:szCs w:val="14"/>
              </w:rPr>
              <w:t>date</w:t>
            </w:r>
          </w:p>
          <w:p w14:paraId="473E0B5B" w14:textId="77777777" w:rsidR="00D56DF4" w:rsidRPr="002B6F87" w:rsidRDefault="00D56DF4" w:rsidP="002A5305">
            <w:pPr>
              <w:adjustRightInd w:val="0"/>
              <w:snapToGrid w:val="0"/>
              <w:spacing w:before="120" w:line="240" w:lineRule="atLeast"/>
              <w:ind w:right="113"/>
              <w:jc w:val="left"/>
              <w:rPr>
                <w:rFonts w:eastAsia="等线"/>
                <w:bCs/>
                <w:sz w:val="14"/>
                <w:szCs w:val="14"/>
                <w:lang w:bidi="en-US"/>
              </w:rPr>
            </w:pPr>
            <w:r w:rsidRPr="002B6F87">
              <w:rPr>
                <w:rFonts w:eastAsia="等线"/>
              </w:rPr>
              <w:drawing>
                <wp:inline distT="0" distB="0" distL="0" distR="0" wp14:anchorId="192D0C57" wp14:editId="703F34A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32466DBD" w14:textId="77777777" w:rsidR="00D56DF4" w:rsidRPr="002B6F87" w:rsidRDefault="00D56DF4" w:rsidP="00B364D8">
            <w:pPr>
              <w:pStyle w:val="MDPI72Copyright"/>
              <w:rPr>
                <w:rFonts w:eastAsia="等线"/>
                <w:lang w:bidi="en-US"/>
              </w:rPr>
            </w:pPr>
            <w:r w:rsidRPr="002B6F87">
              <w:rPr>
                <w:rFonts w:eastAsia="等线"/>
                <w:b/>
                <w:lang w:bidi="en-US"/>
              </w:rPr>
              <w:t>Copyright:</w:t>
            </w:r>
            <w:r w:rsidRPr="002B6F87">
              <w:rPr>
                <w:rFonts w:eastAsia="等线"/>
                <w:lang w:bidi="en-US"/>
              </w:rPr>
              <w:t xml:space="preserve"> </w:t>
            </w:r>
            <w:r w:rsidR="00B364D8">
              <w:rPr>
                <w:rFonts w:eastAsia="等线"/>
                <w:lang w:bidi="en-US"/>
              </w:rPr>
              <w:t>© 2023</w:t>
            </w:r>
            <w:r w:rsidRPr="002B6F87">
              <w:rPr>
                <w:rFonts w:eastAsia="等线"/>
                <w:lang w:bidi="en-US"/>
              </w:rPr>
              <w:t xml:space="preserve"> </w:t>
            </w:r>
            <w:r>
              <w:rPr>
                <w:rFonts w:eastAsia="等线"/>
                <w:lang w:bidi="en-US"/>
              </w:rPr>
              <w:t xml:space="preserve">by the authors. Submitted for possible open access publication under the terms and conditions of the Creative Commons </w:t>
            </w:r>
            <w:r w:rsidRPr="002B6F87">
              <w:rPr>
                <w:rFonts w:eastAsia="等线"/>
                <w:lang w:bidi="en-US"/>
              </w:rPr>
              <w:t>Attribution (CC BY) license (</w:t>
            </w:r>
            <w:r>
              <w:rPr>
                <w:rFonts w:eastAsia="等线"/>
                <w:lang w:bidi="en-US"/>
              </w:rPr>
              <w:t>https://</w:t>
            </w:r>
            <w:r w:rsidRPr="002B6F87">
              <w:rPr>
                <w:rFonts w:eastAsia="等线"/>
                <w:lang w:bidi="en-US"/>
              </w:rPr>
              <w:t>creativecommons.org/licenses/by/4.0/).</w:t>
            </w:r>
          </w:p>
        </w:tc>
      </w:tr>
    </w:tbl>
    <w:p w14:paraId="5D42751F" w14:textId="77777777" w:rsidR="007F761C" w:rsidRPr="00D945EC" w:rsidRDefault="006E7890" w:rsidP="007F761C">
      <w:pPr>
        <w:pStyle w:val="MDPI16affiliation"/>
      </w:pPr>
      <w:r w:rsidRPr="006E7890">
        <w:rPr>
          <w:vertAlign w:val="superscript"/>
        </w:rPr>
        <w:t>1</w:t>
      </w:r>
      <w:r w:rsidR="007F761C" w:rsidRPr="00D945EC">
        <w:tab/>
        <w:t>Affiliation 1; e-mail@e-mail.com</w:t>
      </w:r>
    </w:p>
    <w:p w14:paraId="599420C5" w14:textId="77777777" w:rsidR="007F761C" w:rsidRPr="00D945EC" w:rsidRDefault="007F761C" w:rsidP="007F761C">
      <w:pPr>
        <w:pStyle w:val="MDPI16affiliation"/>
      </w:pPr>
      <w:r w:rsidRPr="00D945EC">
        <w:rPr>
          <w:vertAlign w:val="superscript"/>
        </w:rPr>
        <w:t>2</w:t>
      </w:r>
      <w:r w:rsidRPr="00D945EC">
        <w:tab/>
        <w:t>Affiliation 2; e-mail@e-mail.com</w:t>
      </w:r>
    </w:p>
    <w:p w14:paraId="22B9FEBC" w14:textId="77777777" w:rsidR="007F761C" w:rsidRPr="00550626" w:rsidRDefault="007F761C" w:rsidP="007F761C">
      <w:pPr>
        <w:pStyle w:val="MDPI16affiliation"/>
      </w:pPr>
      <w:r w:rsidRPr="00FE7F02">
        <w:rPr>
          <w:b/>
        </w:rPr>
        <w:t>*</w:t>
      </w:r>
      <w:r w:rsidRPr="00D945EC">
        <w:tab/>
        <w:t xml:space="preserve">Correspondence: e-mail@e-mail.com; Tel.: (optional; include country code; </w:t>
      </w:r>
      <w:r w:rsidR="005763BA" w:rsidRPr="005763BA">
        <w:t>Only one author should be designated as corresponding author</w:t>
      </w:r>
      <w:r>
        <w:t>)</w:t>
      </w:r>
    </w:p>
    <w:p w14:paraId="4EB90C1B" w14:textId="555AC2B9" w:rsidR="00753069" w:rsidRDefault="007F761C" w:rsidP="00747678">
      <w:pPr>
        <w:pStyle w:val="MDPI17abstract"/>
        <w:rPr>
          <w:szCs w:val="18"/>
        </w:rPr>
      </w:pPr>
      <w:r w:rsidRPr="00550626">
        <w:rPr>
          <w:b/>
          <w:szCs w:val="18"/>
        </w:rPr>
        <w:t xml:space="preserve">Abstract: </w:t>
      </w:r>
      <w:r w:rsidR="006B41F2" w:rsidRPr="006B41F2">
        <w:rPr>
          <w:szCs w:val="18"/>
        </w:rPr>
        <w:t>Impact craters are among the most typical and widespread geological features and structures on the lunar surface.</w:t>
      </w:r>
      <w:r w:rsidR="006B41F2">
        <w:rPr>
          <w:szCs w:val="18"/>
        </w:rPr>
        <w:t xml:space="preserve"> </w:t>
      </w:r>
      <w:r w:rsidR="00747678" w:rsidRPr="00747678">
        <w:rPr>
          <w:szCs w:val="18"/>
        </w:rPr>
        <w:t xml:space="preserve">The recognition algorithm for </w:t>
      </w:r>
      <w:r w:rsidR="00747678" w:rsidRPr="00562074">
        <w:rPr>
          <w:szCs w:val="18"/>
        </w:rPr>
        <w:t>the crater detection algorithm (CDA)</w:t>
      </w:r>
      <w:r w:rsidR="00747678">
        <w:rPr>
          <w:szCs w:val="18"/>
        </w:rPr>
        <w:t xml:space="preserve"> </w:t>
      </w:r>
      <w:r w:rsidR="00747678" w:rsidRPr="00747678">
        <w:rPr>
          <w:szCs w:val="18"/>
        </w:rPr>
        <w:t xml:space="preserve">is progressively transitioning from conventional machine learning methods towards the domain of deep learning. Presently, automated identification of impact craters relies predominantly on Digital Elevation Model (DEM) to detect larger craters. However, utilizing DEMs to discern impact craters with diameters smaller than 1 km poses considerable limitations. </w:t>
      </w:r>
      <w:r w:rsidR="00753069" w:rsidRPr="00753069">
        <w:rPr>
          <w:szCs w:val="18"/>
        </w:rPr>
        <w:t xml:space="preserve">Therefore, this paper proposes using an improved Faster R-CNN algorithm and the Kaguya Terrain Camera (TC) morning map to identify small impact craters in the </w:t>
      </w:r>
      <w:r w:rsidR="00753069" w:rsidRPr="00747678">
        <w:rPr>
          <w:szCs w:val="18"/>
        </w:rPr>
        <w:t>Chang'e</w:t>
      </w:r>
      <w:r w:rsidR="00753069">
        <w:rPr>
          <w:szCs w:val="18"/>
        </w:rPr>
        <w:t>-</w:t>
      </w:r>
      <w:r w:rsidR="00753069" w:rsidRPr="00747678">
        <w:rPr>
          <w:szCs w:val="18"/>
        </w:rPr>
        <w:t>5</w:t>
      </w:r>
      <w:r w:rsidR="00753069" w:rsidRPr="00753069">
        <w:rPr>
          <w:szCs w:val="18"/>
        </w:rPr>
        <w:t xml:space="preserve"> landing area.</w:t>
      </w:r>
      <w:r w:rsidR="00921B5C" w:rsidRPr="00921B5C">
        <w:t xml:space="preserve"> By employing model fusion, the accuracy of identifying small impact craters is significantly enhanced. </w:t>
      </w:r>
      <w:r w:rsidR="00921B5C" w:rsidRPr="00921B5C">
        <w:rPr>
          <w:szCs w:val="18"/>
        </w:rPr>
        <w:t>The results indicate a recall rate of 96.33% and a precision of 90.19% for identifying craters with a diameter above 200m.</w:t>
      </w:r>
      <w:r w:rsidR="00753069" w:rsidRPr="00753069">
        <w:rPr>
          <w:szCs w:val="18"/>
        </w:rPr>
        <w:t xml:space="preserve"> </w:t>
      </w:r>
      <w:r w:rsidR="00921B5C" w:rsidRPr="00921B5C">
        <w:rPr>
          <w:szCs w:val="18"/>
        </w:rPr>
        <w:t>The total number of identified impact craters in the CE</w:t>
      </w:r>
      <w:r w:rsidR="007B1F80">
        <w:rPr>
          <w:szCs w:val="18"/>
        </w:rPr>
        <w:t>-</w:t>
      </w:r>
      <w:r w:rsidR="00921B5C" w:rsidRPr="00921B5C">
        <w:rPr>
          <w:szCs w:val="18"/>
        </w:rPr>
        <w:t>5 region is 187,101. The spatial distribution density of impact craters in the CE</w:t>
      </w:r>
      <w:r w:rsidR="007B1F80">
        <w:rPr>
          <w:szCs w:val="18"/>
        </w:rPr>
        <w:t>-</w:t>
      </w:r>
      <w:r w:rsidR="00921B5C" w:rsidRPr="00921B5C">
        <w:rPr>
          <w:szCs w:val="18"/>
        </w:rPr>
        <w:t>5 region with diameters ranging from 100m to 200m is approximately 2.5706</w:t>
      </w:r>
      <w:r w:rsidR="00921B5C">
        <w:rPr>
          <w:szCs w:val="18"/>
        </w:rPr>
        <w:t>/</w:t>
      </w:r>
      <w:r w:rsidR="00921B5C" w:rsidRPr="00921B5C">
        <w:rPr>
          <w:szCs w:val="18"/>
        </w:rPr>
        <w:t>pixel. For impact craters with diameters ranging from 200m to 1000m, the average spatial distribution density is approximately 0.9016</w:t>
      </w:r>
      <w:r w:rsidR="00921B5C">
        <w:rPr>
          <w:szCs w:val="18"/>
        </w:rPr>
        <w:t>/</w:t>
      </w:r>
      <w:r w:rsidR="00921B5C" w:rsidRPr="00921B5C">
        <w:rPr>
          <w:szCs w:val="18"/>
        </w:rPr>
        <w:t>pixel</w:t>
      </w:r>
      <w:r w:rsidR="00921B5C" w:rsidRPr="00921B5C">
        <w:rPr>
          <w:rFonts w:hint="eastAsia"/>
          <w:szCs w:val="18"/>
        </w:rPr>
        <w:t>.</w:t>
      </w:r>
      <w:r w:rsidR="00921B5C" w:rsidRPr="00921B5C">
        <w:rPr>
          <w:szCs w:val="18"/>
        </w:rPr>
        <w:t xml:space="preserve"> </w:t>
      </w:r>
      <w:r w:rsidR="00753069" w:rsidRPr="00753069">
        <w:rPr>
          <w:szCs w:val="18"/>
        </w:rPr>
        <w:t>Additionally, a chronological analysis of the Im2 and Em4 geological units in the CE</w:t>
      </w:r>
      <w:r w:rsidR="007B1F80">
        <w:rPr>
          <w:szCs w:val="18"/>
        </w:rPr>
        <w:t>-</w:t>
      </w:r>
      <w:r w:rsidR="00753069" w:rsidRPr="00753069">
        <w:rPr>
          <w:szCs w:val="18"/>
        </w:rPr>
        <w:t>5 region was conducted, revealing ages of 3.781 Ga for Im2 and 1.964 Ga for Em4. The experimental results demonstrate that automated impact crater identification based on the Kaguya TC morning map achieves satisfactory performance.</w:t>
      </w:r>
    </w:p>
    <w:p w14:paraId="1861A6CF" w14:textId="32C571C1" w:rsidR="007F761C" w:rsidRPr="00747678" w:rsidRDefault="007F761C" w:rsidP="00747678">
      <w:pPr>
        <w:pStyle w:val="MDPI18keywords"/>
      </w:pPr>
      <w:r w:rsidRPr="00550626">
        <w:rPr>
          <w:b/>
          <w:szCs w:val="18"/>
        </w:rPr>
        <w:t>Keywords:</w:t>
      </w:r>
      <w:r w:rsidR="008A457C">
        <w:rPr>
          <w:b/>
          <w:szCs w:val="18"/>
        </w:rPr>
        <w:t xml:space="preserve"> </w:t>
      </w:r>
      <w:r w:rsidR="000D0CEE" w:rsidRPr="000D0CEE">
        <w:rPr>
          <w:szCs w:val="18"/>
        </w:rPr>
        <w:t>Chang’</w:t>
      </w:r>
      <w:r w:rsidR="00C84AB8">
        <w:rPr>
          <w:szCs w:val="18"/>
        </w:rPr>
        <w:t>e</w:t>
      </w:r>
      <w:r w:rsidR="000D0CEE" w:rsidRPr="000D0CEE">
        <w:rPr>
          <w:szCs w:val="18"/>
        </w:rPr>
        <w:t>-</w:t>
      </w:r>
      <w:r w:rsidR="00C84AB8">
        <w:rPr>
          <w:szCs w:val="18"/>
        </w:rPr>
        <w:t>5</w:t>
      </w:r>
      <w:r w:rsidR="000D0CEE" w:rsidRPr="000D0CEE">
        <w:rPr>
          <w:szCs w:val="18"/>
        </w:rPr>
        <w:t xml:space="preserve"> landing site</w:t>
      </w:r>
      <w:r w:rsidR="008A457C" w:rsidRPr="00D945EC">
        <w:rPr>
          <w:szCs w:val="18"/>
        </w:rPr>
        <w:t xml:space="preserve">; </w:t>
      </w:r>
      <w:r w:rsidR="00562074" w:rsidRPr="008A457C">
        <w:rPr>
          <w:rFonts w:hint="eastAsia"/>
          <w:szCs w:val="18"/>
        </w:rPr>
        <w:t>CNN</w:t>
      </w:r>
      <w:r w:rsidR="008A457C" w:rsidRPr="00D945EC">
        <w:rPr>
          <w:szCs w:val="18"/>
        </w:rPr>
        <w:t xml:space="preserve">; </w:t>
      </w:r>
      <w:r w:rsidR="00562074" w:rsidRPr="008A457C">
        <w:rPr>
          <w:rFonts w:hint="eastAsia"/>
          <w:szCs w:val="18"/>
        </w:rPr>
        <w:t>Kaguya TC morning</w:t>
      </w:r>
      <w:r w:rsidR="008A457C" w:rsidRPr="00D945EC">
        <w:rPr>
          <w:szCs w:val="18"/>
        </w:rPr>
        <w:t xml:space="preserve">; </w:t>
      </w:r>
      <w:r w:rsidR="00562074" w:rsidRPr="008A457C">
        <w:rPr>
          <w:szCs w:val="18"/>
        </w:rPr>
        <w:t>impact crater detection;</w:t>
      </w:r>
    </w:p>
    <w:p w14:paraId="51790480" w14:textId="77777777" w:rsidR="007F761C" w:rsidRDefault="007F761C" w:rsidP="007F761C">
      <w:pPr>
        <w:pStyle w:val="MDPI21heading1"/>
        <w:rPr>
          <w:lang w:eastAsia="zh-CN"/>
        </w:rPr>
      </w:pPr>
      <w:r w:rsidRPr="007F2582">
        <w:rPr>
          <w:lang w:eastAsia="zh-CN"/>
        </w:rPr>
        <w:t>1. Introduction</w:t>
      </w:r>
    </w:p>
    <w:p w14:paraId="62CD1CA5" w14:textId="76D7D09A" w:rsidR="00A8715B" w:rsidRDefault="000D0CEE" w:rsidP="00011790">
      <w:pPr>
        <w:pStyle w:val="MDPI31text"/>
        <w:rPr>
          <w:ins w:id="0" w:author="LYS" w:date="2023-09-20T16:14:00Z"/>
        </w:rPr>
      </w:pPr>
      <w:r w:rsidRPr="000D0CEE">
        <w:t>Impact craters are among the most typical and widespread geological features and structures on the lunar surface.</w:t>
      </w:r>
      <w:r>
        <w:t xml:space="preserve"> </w:t>
      </w:r>
      <w:r w:rsidR="003D6316" w:rsidRPr="003D6316">
        <w:t>In the exploration of lunar science, impact craters represent one of the extensively studied geological landscape features</w:t>
      </w:r>
      <w:r w:rsidR="001444F1">
        <w:t xml:space="preserve"> </w:t>
      </w:r>
      <w:r w:rsidR="001320B5">
        <w:fldChar w:fldCharType="begin"/>
      </w:r>
      <w:r w:rsidR="001320B5">
        <w:instrText xml:space="preserve"> ADDIN ZOTERO_ITEM CSL_CITATION {"citationID":"on71G82E","properties":{"formattedCitation":"[1\\uc0\\u8211{}3]","plainCitation":"[1–3]","noteIndex":0},"citationItems":[{"id":1194,"uris":["http://zotero.org/users/10484185/items/DYU7FMYU"],"itemData":{"id":1194,"type":"article-journal","abstract":"Accurate estimates of mare basalt ages are necessary to place constraints on the duration and the flux of lunar volcanism as well as on the petrogenesis of lunar mare basalts and their relationship to the thermal evolution of the Moon. We performed new crater size-frequency distribution measurements in order to investigate the stratigraphy of mare basalts in Oceanus Procellarum and related regions such as Mare Nubium, Mare Cognitum, and Mare Insularum. We used high-resolution Clementine color data to define 86 spectrally homogeneous units within these basins, which were then dated with crater counts on Lunar Orbiter IV images. Our crater size-frequency distribution measurements define mineralogical and spectral surface units and offer significant improvements in accuracy over previous analyses. Our data show that volcanism in the investigated region was active over a long period of time from </w:instrText>
      </w:r>
      <w:r w:rsidR="001320B5">
        <w:rPr>
          <w:rFonts w:ascii="Cambria Math" w:hAnsi="Cambria Math" w:cs="Cambria Math"/>
        </w:rPr>
        <w:instrText>∼</w:instrText>
      </w:r>
      <w:r w:rsidR="001320B5">
        <w:instrText xml:space="preserve">3.93 to 1.2 b.y., a total of </w:instrText>
      </w:r>
      <w:r w:rsidR="001320B5">
        <w:rPr>
          <w:rFonts w:ascii="Cambria Math" w:hAnsi="Cambria Math" w:cs="Cambria Math"/>
        </w:rPr>
        <w:instrText>∼</w:instrText>
      </w:r>
      <w:r w:rsidR="001320B5">
        <w:instrText xml:space="preserve">2.7 b.y. Volumetrically, most of the basalts erupted in the Late Imbrian Period between </w:instrText>
      </w:r>
      <w:r w:rsidR="001320B5">
        <w:rPr>
          <w:rFonts w:ascii="Cambria Math" w:hAnsi="Cambria Math" w:cs="Cambria Math"/>
        </w:rPr>
        <w:instrText>∼</w:instrText>
      </w:r>
      <w:r w:rsidR="001320B5">
        <w:instrText xml:space="preserve">3.3 and 3.7 b.y., and we see evidence that numerous units have been resurfaced. During the Eratosthenian Period, significantly less basalt was erupted. Depending on the absolute model ages that one can assign to the lunar chronostratigraphic systems, five units might be of Copernican age. Younger basalts are generally exposed in the center of the investigated area, that is, closer to the volcanic centers of the Aristarchus Plateau and Marius Hills. Older basalts occur preferentially along the northwestern margin of Oceanus Procellarum and in the southeastern regions of the studied area, i.e., in Mare Cognitum and Mare Nubium. Combining the new data with our previously measured ages for basalts in Mare Imbrium, Serenitatis, Tranquillitatis, Humorum, Australe, and Humboldtianum, we find that the period of active volcanism on the Moon lasted </w:instrText>
      </w:r>
      <w:r w:rsidR="001320B5">
        <w:rPr>
          <w:rFonts w:ascii="Cambria Math" w:hAnsi="Cambria Math" w:cs="Cambria Math"/>
        </w:rPr>
        <w:instrText>∼</w:instrText>
      </w:r>
      <w:r w:rsidR="001320B5">
        <w:instrText xml:space="preserve">2.8 b.y., from </w:instrText>
      </w:r>
      <w:r w:rsidR="001320B5">
        <w:rPr>
          <w:rFonts w:ascii="Cambria Math" w:hAnsi="Cambria Math" w:cs="Cambria Math"/>
        </w:rPr>
        <w:instrText>∼</w:instrText>
      </w:r>
      <w:r w:rsidR="001320B5">
        <w:instrText xml:space="preserve">4 b.y. to </w:instrText>
      </w:r>
      <w:r w:rsidR="001320B5">
        <w:rPr>
          <w:rFonts w:ascii="Cambria Math" w:hAnsi="Cambria Math" w:cs="Cambria Math"/>
        </w:rPr>
        <w:instrText>∼</w:instrText>
      </w:r>
      <w:r w:rsidR="001320B5">
        <w:instrText>1.2 b.y. On the basis of the basalts dated so far, which do not yet include the potentially young basalts of Mare Smythii e.g.,all investigated basins but probably also is the location of some of the youngest basalts on the lunar surface.","call-number":"Null","container-title":"Journal of Geophysical Research: Planets","DOI":"10.1029/2002JE001985","ISSN":"2156-2202","issue":"E7","language":"en","license":"Copyright 2003 by the American Geophysical Union.","note":"_eprint: https://onlinelibrary.wiley.com/doi/pdf/10.1029/2002JE001985","title":"Ages and stratigraphy of mare basalts in Oceanus Procellarum, Mare Nubium, Mare Cognitum, and Mare Insularum","URL":"https://onlinelibrary.wiley.com/doi/abs/10.1029/2002JE001985","volume":"108","author":[{"family":"Hiesinger","given":"H."},{"family":"Head III","given":"J. W."},{"family":"Wolf","given":"U."},{"family":"Jaumann","given":"R."},{"family":"Neukum","given":"G."}],"accessed":{"date-parts":[["2023",8,25]]},"issued":{"date-parts":[["2003"]]}},"label":"page"},{"id":1163,"uris":["http://zotero.org/users/10484185/items/R8XLJP8H"],"itemData":{"id":1163,"type":"article-journal","abstract":"Craters are distinctive features on the surfaces of most terrestrial planets. Craters reveal the relative ages of surface units and provide information on surface geology. Extracting craters is one of the fundamental tasks in planetary research. Although many automated crater detection algorithms have been developed to exact craters from image or topographic data, most of them are applicable only in particular regions, and only a few can be widely used, especially in complex surface settings. In this study, we present a machine learning approach to crater detection from topographic data. This approach includes two steps: detecting square regions which contain one crater with the use of a boosting algorithm and delineating the rims of the crater in each square region by local terrain analysis and circular Hough transform. A new variant of Haar-like features (scaled Haar-like features) is proposed and combined with traditional Haar-like features and local binary pattern features to enhance the performance of the classifier. Experimental results with the use of Mars topographic data demonstrate that the developed approach can significantly decrease the false positive detection rate while maintaining a relatively high true positive detection rate even in challenging sites.","call-number":"2.611|Q23|3</w:instrText>
      </w:r>
      <w:r w:rsidR="001320B5">
        <w:rPr>
          <w:rFonts w:ascii="宋体" w:eastAsia="宋体" w:hAnsi="宋体" w:cs="宋体" w:hint="eastAsia"/>
        </w:rPr>
        <w:instrText>区</w:instrText>
      </w:r>
      <w:r w:rsidR="001320B5">
        <w:instrText>","container-title":"Advances in Space Research","DOI":"10.1016/j.asr.2014.08.018","ISSN":"0273-1177","issue":"11","journalAbbreviation":"Advances in Space Research","page":"2419-2429","source":"3","title":"A machine learning approach to crater detection from topographic data","volume":"54","author":[{"family":"Di","given":"Kaichang"},{"family":"Li","given":"Wei"},{"family":"Yue","given":"Zongyu"},{"family":"Sun","given":"Yiwei"},{"family":"Liu","given":"Yiliang"}],"issued":{"date-parts":[["2014",12,1]]}},"label":"page"},{"id":533,"uris":["http://zotero.org/users/10484185/items/QEQNJWZJ"],"itemData":{"id":533,"type":"article-journal","abstract":"As the primary source of materials measured inside of Von K´arma´n crater by the Chang’e-4 rover, the absolute model age (AMA) of Finsen crater is derived by the crater size-frequency distribution (CSFD) measurements. Both cumulative and differential fits reveal an AMA of ~3.5 Ga, indicating Finsen crater is Imbrium-aged. Based on thickness estimation of the Finsen crater ejecta-sourced fine-grained regolith at Chang’e-4 landing site (~12 m) (Lai et al., 2019; Li et al., 2020), the average regolith growth rate at the landing site is estimated to be about 3.4 m/Gyr. The current depths of 25 largest craters on the floor of Finsen crater are calculated by the profile-averagedepth method, and their original depths are estimated under the assumption that the initial depth-to-diameter (d/D) ratio is 0.2. Depth differences between current and estimated original depths, together with the AMA of Finsen crater, derive the average crater degradation/infilling rate within Finsen crater is about 21 ± 3 m/Gyr.","call-number":"3.657|Q2|2</w:instrText>
      </w:r>
      <w:r w:rsidR="001320B5">
        <w:rPr>
          <w:rFonts w:ascii="宋体" w:eastAsia="宋体" w:hAnsi="宋体" w:cs="宋体" w:hint="eastAsia"/>
        </w:rPr>
        <w:instrText>区</w:instrText>
      </w:r>
      <w:r w:rsidR="001320B5">
        <w:instrText xml:space="preserve">","container-title":"Icarus","DOI":"10.1016/j.icarus.2020.114046","ISSN":"00191035","journalAbbreviation":"Icarus","language":"en","page":"114046","source":"2","title":"Absolute model age of lunar Finsen crater and geologic implications","volume":"354","author":[{"family":"Gou","given":"Sheng"},{"family":"Yue","given":"Zongyu"},{"family":"Di","given":"Kaichang"},{"family":"Cai","given":"Zhanchuan"},{"family":"Liu","given":"Zhaoqin"},{"family":"Niu","given":"Shengli"}],"issued":{"date-parts":[["2021",1]]}},"label":"page"}],"schema":"https://github.com/citation-style-language/schema/raw/master/csl-citation.json"} </w:instrText>
      </w:r>
      <w:r w:rsidR="001320B5">
        <w:fldChar w:fldCharType="separate"/>
      </w:r>
      <w:r w:rsidR="001320B5" w:rsidRPr="001320B5">
        <w:rPr>
          <w:szCs w:val="24"/>
        </w:rPr>
        <w:t>[1–3]</w:t>
      </w:r>
      <w:r w:rsidR="001320B5">
        <w:fldChar w:fldCharType="end"/>
      </w:r>
      <w:r w:rsidR="003D6316" w:rsidRPr="003D6316">
        <w:t>. Research on impact craters contributes to investigations into various aspects of lunar science, including the absolute age of Mare Units on the Moon</w:t>
      </w:r>
      <w:r w:rsidR="001320B5">
        <w:t xml:space="preserve"> </w:t>
      </w:r>
      <w:r w:rsidR="001320B5">
        <w:fldChar w:fldCharType="begin"/>
      </w:r>
      <w:r w:rsidR="001320B5">
        <w:instrText xml:space="preserve"> ADDIN ZOTERO_ITEM CSL_CITATION {"citationID":"VHPgmeYB","properties":{"formattedCitation":"[4]","plainCitation":"[4]","noteIndex":0},"citationItems":[{"id":637,"uris":["http://zotero.org/users/10484185/items/RV6BQDQH"],"itemData":{"id":637,"type":"article-journal","abstract":"The Moon is the cornerstone for dating planetary surfaces as it is the only planetary body that has been sampled multiple times from multiple places. The major deficiencies of the lunar crater chronology function are the somewhat limited number of calibration points and data gaps, especially in the </w:instrText>
      </w:r>
      <w:r w:rsidR="001320B5">
        <w:rPr>
          <w:rFonts w:ascii="Cambria Math" w:hAnsi="Cambria Math" w:cs="Cambria Math"/>
        </w:rPr>
        <w:instrText>∼</w:instrText>
      </w:r>
      <w:r w:rsidR="001320B5">
        <w:instrText xml:space="preserve">1–3 Ga segment. China's Chang'e-5 mission recently returned samples from a young nearside mare, whose age is estimated to be in that age gap, providing a long-awaited opportunity for recalibrating the lunar chronology. Here, we report a direct density measurement of impact craters </w:instrText>
      </w:r>
      <w:r w:rsidR="001320B5">
        <w:rPr>
          <w:rFonts w:hint="eastAsia"/>
        </w:rPr>
        <w:instrText>≥</w:instrText>
      </w:r>
      <w:r w:rsidR="001320B5">
        <w:instrText xml:space="preserve">1 km in diameter of Chang'e-5 mare unit, as (1.696 ± 0.221) × 10−3 km−2. The Chang'e-5 mare deposits are estimated as </w:instrText>
      </w:r>
      <w:r w:rsidR="001320B5">
        <w:rPr>
          <w:rFonts w:ascii="Cambria Math" w:hAnsi="Cambria Math" w:cs="Cambria Math"/>
        </w:rPr>
        <w:instrText>∼</w:instrText>
      </w:r>
      <w:r w:rsidR="001320B5">
        <w:instrText>1.3–2.7 Ga old in various lunar chronologies, younger than all collected Apollo/Luna basalts. Accurate radio-isotopic ages of Chang'e-5 samples can be combined with our crater density measurement for a recalibration of lunar chronology.","call-number":"5.576|Q1|1</w:instrText>
      </w:r>
      <w:r w:rsidR="001320B5">
        <w:rPr>
          <w:rFonts w:ascii="宋体" w:eastAsia="宋体" w:hAnsi="宋体" w:cs="宋体" w:hint="eastAsia"/>
        </w:rPr>
        <w:instrText>区</w:instrText>
      </w:r>
      <w:r w:rsidR="001320B5">
        <w:instrText>","container-title":"Geophysical Research Letters","DOI":"10.1029/2021GL095132","ISSN":"0094-8276, 1944-8007","issue":"22","journalAbbreviation":"Geophysical Research Letters","language":"en","source":"2","title":"Cratering Records in the Chang'e</w:instrText>
      </w:r>
      <w:r w:rsidR="001320B5">
        <w:rPr>
          <w:rFonts w:hint="eastAsia"/>
        </w:rPr>
        <w:instrText>‐</w:instrText>
      </w:r>
      <w:r w:rsidR="001320B5">
        <w:instrText>5 Mare Unit: Filling the “Age Gap” of the Lunar Crater Chronology and Preparation for Its Recalibration","title-short":"Cratering Records in the Chang'e</w:instrText>
      </w:r>
      <w:r w:rsidR="001320B5">
        <w:rPr>
          <w:rFonts w:hint="eastAsia"/>
        </w:rPr>
        <w:instrText>‐</w:instrText>
      </w:r>
      <w:r w:rsidR="001320B5">
        <w:instrText>5 Mare Unit","URL":"https://onlinelibrary.wiley.com/doi/10.1029/2021GL095132","volume":"48","author":[{"family":"Qiao (</w:instrText>
      </w:r>
      <w:r w:rsidR="001320B5">
        <w:rPr>
          <w:rFonts w:ascii="宋体" w:eastAsia="宋体" w:hAnsi="宋体" w:cs="宋体" w:hint="eastAsia"/>
        </w:rPr>
        <w:instrText>乔乐</w:instrText>
      </w:r>
      <w:r w:rsidR="001320B5">
        <w:instrText>)","given":"Le"},{"family":"Xu (</w:instrText>
      </w:r>
      <w:r w:rsidR="001320B5">
        <w:rPr>
          <w:rFonts w:ascii="宋体" w:eastAsia="宋体" w:hAnsi="宋体" w:cs="宋体" w:hint="eastAsia"/>
        </w:rPr>
        <w:instrText>徐璐媛</w:instrText>
      </w:r>
      <w:r w:rsidR="001320B5">
        <w:instrText>)","given":"Luyuan"},{"family":"Yang (</w:instrText>
      </w:r>
      <w:r w:rsidR="001320B5">
        <w:rPr>
          <w:rFonts w:ascii="宋体" w:eastAsia="宋体" w:hAnsi="宋体" w:cs="宋体" w:hint="eastAsia"/>
        </w:rPr>
        <w:instrText>杨亚洲</w:instrText>
      </w:r>
      <w:r w:rsidR="001320B5">
        <w:instrText>)","given":"Yazhou"},{"family":"Xie (</w:instrText>
      </w:r>
      <w:r w:rsidR="001320B5">
        <w:rPr>
          <w:rFonts w:ascii="宋体" w:eastAsia="宋体" w:hAnsi="宋体" w:cs="宋体" w:hint="eastAsia"/>
        </w:rPr>
        <w:instrText>谢明刚</w:instrText>
      </w:r>
      <w:r w:rsidR="001320B5">
        <w:instrText>)","given":"Minggang"},{"family":"Chen (</w:instrText>
      </w:r>
      <w:r w:rsidR="001320B5">
        <w:rPr>
          <w:rFonts w:ascii="宋体" w:eastAsia="宋体" w:hAnsi="宋体" w:cs="宋体" w:hint="eastAsia"/>
        </w:rPr>
        <w:instrText>陈剑</w:instrText>
      </w:r>
      <w:r w:rsidR="001320B5">
        <w:instrText>)","given":"Jian"},{"family":"Fang (</w:instrText>
      </w:r>
      <w:r w:rsidR="001320B5">
        <w:rPr>
          <w:rFonts w:ascii="宋体" w:eastAsia="宋体" w:hAnsi="宋体" w:cs="宋体" w:hint="eastAsia"/>
        </w:rPr>
        <w:instrText>房锟</w:instrText>
      </w:r>
      <w:r w:rsidR="001320B5">
        <w:instrText>)","given":"Kun"},{"family":"Ling (</w:instrText>
      </w:r>
      <w:r w:rsidR="001320B5">
        <w:rPr>
          <w:rFonts w:ascii="宋体" w:eastAsia="宋体" w:hAnsi="宋体" w:cs="宋体" w:hint="eastAsia"/>
        </w:rPr>
        <w:instrText>凌宗成</w:instrText>
      </w:r>
      <w:r w:rsidR="001320B5">
        <w:instrText xml:space="preserve">)","given":"Zongcheng"}],"accessed":{"date-parts":[["2023",5,7]]},"issued":{"date-parts":[["2021",11,28]]}}}],"schema":"https://github.com/citation-style-language/schema/raw/master/csl-citation.json"} </w:instrText>
      </w:r>
      <w:r w:rsidR="001320B5">
        <w:fldChar w:fldCharType="separate"/>
      </w:r>
      <w:r w:rsidR="001320B5" w:rsidRPr="001320B5">
        <w:t>[4]</w:t>
      </w:r>
      <w:r w:rsidR="001320B5">
        <w:fldChar w:fldCharType="end"/>
      </w:r>
      <w:r w:rsidR="003D6316" w:rsidRPr="003D6316">
        <w:t>, rock abundance</w:t>
      </w:r>
      <w:r w:rsidR="001320B5">
        <w:t xml:space="preserve"> </w:t>
      </w:r>
      <w:r w:rsidR="001320B5">
        <w:fldChar w:fldCharType="begin"/>
      </w:r>
      <w:r w:rsidR="001320B5">
        <w:instrText xml:space="preserve"> ADDIN ZOTERO_ITEM CSL_CITATION {"citationID":"K4TqTGjq","properties":{"formattedCitation":"[5]","plainCitation":"[5]","noteIndex":0},"citationItems":[{"id":644,"uris":["http://zotero.org/users/10484185/items/X6JUVDMZ"],"itemData":{"id":644,"type":"article-journal","abstract":"Chang'E-5 is China's first lunar sample-return mission, which will be launched in 2019. Understanding the distribution of rocks and craters in the candidate landing region is important for selecting suitable landing sites and studying the surface geology. This paper first separately investigates rock abundance and crater density in the candidate landing region, then provides a joint analysis of them, for the purposes of identifying potential hazards for safe landing and their geological implications. The results indicate that in the region, rocks are mostly concentrated around rocky ejecta craters. About 90% of the region has a rock abundance (the fractional area covered by rocks) of less than 1%. The average crater density is about 250 craters (</w:instrText>
      </w:r>
      <w:r w:rsidR="001320B5">
        <w:rPr>
          <w:rFonts w:hint="eastAsia"/>
        </w:rPr>
        <w:instrText>≥</w:instrText>
      </w:r>
      <w:r w:rsidR="001320B5">
        <w:instrText xml:space="preserve"> 100 m in diameter) per 100 km2; on average, 13.5% of the region is covered by craters. The surface ages of geologic units in the region estimated using crater size-frequency distribution indicate that the eastern part of the region is younger than the western part. The joint analysis of rock abundance and crater density identifies local areas that are relatively unfavorable for safe landing. The joint analysis also indicates an exponential relationship between overall rock abundance and crater density, and a roughly linear relationship between overall rock abundance and surface age. Furthermore, the joint analysis indicates an inverse correlation between rock abundance and the relative maturation of craters. The presented research and results will be helpful for identifying suitable landing sites for the Chang'E-5 lander. They also provide fresh insights into lunar surface geology.","call-number":"Null","container-title":"Journal of Geophysical Research: Planets","DOI":"10.1029/2018JE005820","ISSN":"2169-9100","issue":"12","language":"en","note":"_eprint: https://onlinelibrary.wiley.com/doi/pdf/10.1029/2018JE005820","page":"3256-3272","title":"Rock Abundance and Crater Density in the Candidate Chang'E-5 Landing Region on the Moon","volume":"123","author":[{"family":"Wu","given":"Bo"},{"family":"Huang","given":"Jun"},{"family":"Li","given":"Yuan"},{"family":"Wang","given":"Yiran"},{"family":"Peng","given":"Jin"}],"issued":{"date-parts":[["2018"]]}}}],"schema":"https://github.com/citation-style-language/schema/raw/master/csl-citation.json"} </w:instrText>
      </w:r>
      <w:r w:rsidR="001320B5">
        <w:fldChar w:fldCharType="separate"/>
      </w:r>
      <w:r w:rsidR="001320B5" w:rsidRPr="001320B5">
        <w:t>[5]</w:t>
      </w:r>
      <w:r w:rsidR="001320B5">
        <w:fldChar w:fldCharType="end"/>
      </w:r>
      <w:r w:rsidR="003D6316" w:rsidRPr="003D6316">
        <w:t xml:space="preserve">, </w:t>
      </w:r>
      <w:r w:rsidR="001320B5" w:rsidRPr="001320B5">
        <w:t>regolith thickness</w:t>
      </w:r>
      <w:r w:rsidR="001320B5">
        <w:t xml:space="preserve"> </w:t>
      </w:r>
      <w:r w:rsidR="001320B5">
        <w:fldChar w:fldCharType="begin"/>
      </w:r>
      <w:r w:rsidR="001320B5">
        <w:instrText xml:space="preserve"> ADDIN ZOTERO_ITEM CSL_CITATION {"citationID":"y0kwQVIT","properties":{"formattedCitation":"[6,7]","plainCitation":"[6,7]","noteIndex":0},"citationItems":[{"id":961,"uris":["http://zotero.org/users/10484185/items/X36PLCAX"],"itemData":{"id":961,"type":"article-journal","call-number":"1.678|Q34|4</w:instrText>
      </w:r>
      <w:r w:rsidR="001320B5">
        <w:rPr>
          <w:rFonts w:ascii="宋体" w:eastAsia="宋体" w:hAnsi="宋体" w:cs="宋体" w:hint="eastAsia"/>
        </w:rPr>
        <w:instrText>区</w:instrText>
      </w:r>
      <w:r w:rsidR="001320B5">
        <w:instrText>","container-title":"Radio Science","DOI":"10.1029/RS005i002p00273","ISSN":"00486604","issue":"2","journalAbbreviation":"Radio Sci.","language":"en","page":"273-291","source":"4","title":"Saturation and Equilibrium Conditions for Impact Cratering on the Lunar Surface: Criteria and Implications","title-short":"Saturation and Equilibrium Conditions for Impact Cratering on the Lunar Surface","volume":"5","author":[{"family":"Gault","given":"Donald E."}],"issued":{"date-parts":[["1970",2]]}},"label":"page"},{"id":1232,"uris":["http://zotero.org/users/10484185/items/WDKLZ5MV"],"itemData":{"id":1232,"type":"article-journal","abstract":"Lunar regolith is the layer of fragmented and unconsolidated rock material that is repeatedly stirred and overturned on the lunar surface. It can provide critical information about lunar geologic processes (e.g., impact, volcanism) and the space environment. China's Chang'E-5 (CE-5) mission, which will be launched in 2019, will land on the lunar near-side surface and return at least 2</w:instrText>
      </w:r>
      <w:r w:rsidR="001320B5">
        <w:rPr>
          <w:rFonts w:ascii="Times New Roman" w:hAnsi="Times New Roman"/>
        </w:rPr>
        <w:instrText> </w:instrText>
      </w:r>
      <w:r w:rsidR="001320B5">
        <w:instrText>kg of lunar regolith through surface collection and by boring a hole no &lt;2</w:instrText>
      </w:r>
      <w:r w:rsidR="001320B5">
        <w:rPr>
          <w:rFonts w:ascii="Times New Roman" w:hAnsi="Times New Roman"/>
        </w:rPr>
        <w:instrText> </w:instrText>
      </w:r>
      <w:r w:rsidR="001320B5">
        <w:instrText>m in depth. This study focuses on the depth of lunar regolith in the planned CE-5 landing area, which may be important for sampling activity and related scientific research. The traditional crater morphological method uses the dimensions of particular craters to derive the lunar regolith thickness, i.e., the lunar regolith thickness is estimated through the characterization of concentric, flat bottomed, and central mound craters. However, recent studies show that flat bottomed and central mound craters can also be formed by clustered projectiles. Therefore, only concentric craters were used to estimate the lunar regolith depth in this study, and subsequent morphological analysis indeed indicates that flat bottomed and central mound craters were primarily formed from secondary clustered impacts in this area. The precise locations and sizes of the selected concentric craters were determined from a high-resolution seamless Digital Orthophoto Map (DOM) of the CE-5 landing area, which was generated by our team using 765 selected LROC NAC images. All the concentric craters, including the inner and outer crater rims, were then mapped in the DOM. Local lunar regolith depths were derived according to the previously established relationship between lunar regolith depth and the inner and outer diameters. The results show that the lunar regolith in the area ranges from 0.74</w:instrText>
      </w:r>
      <w:r w:rsidR="001320B5">
        <w:rPr>
          <w:rFonts w:ascii="Times New Roman" w:hAnsi="Times New Roman"/>
        </w:rPr>
        <w:instrText> </w:instrText>
      </w:r>
      <w:r w:rsidR="001320B5">
        <w:instrText>m to 18.00</w:instrText>
      </w:r>
      <w:r w:rsidR="001320B5">
        <w:rPr>
          <w:rFonts w:ascii="Times New Roman" w:hAnsi="Times New Roman"/>
        </w:rPr>
        <w:instrText> </w:instrText>
      </w:r>
      <w:r w:rsidR="001320B5">
        <w:instrText>m, with a mean of 7.15</w:instrText>
      </w:r>
      <w:r w:rsidR="001320B5">
        <w:rPr>
          <w:rFonts w:ascii="Times New Roman" w:hAnsi="Times New Roman"/>
        </w:rPr>
        <w:instrText> </w:instrText>
      </w:r>
      <w:r w:rsidR="001320B5">
        <w:instrText>m, and is much shallower in the southeast than in other areas.","call-number":"3.657|Q2|2</w:instrText>
      </w:r>
      <w:r w:rsidR="001320B5">
        <w:rPr>
          <w:rFonts w:ascii="宋体" w:eastAsia="宋体" w:hAnsi="宋体" w:cs="宋体" w:hint="eastAsia"/>
        </w:rPr>
        <w:instrText>区</w:instrText>
      </w:r>
      <w:r w:rsidR="001320B5">
        <w:instrText xml:space="preserve">","container-title":"Icarus","DOI":"10.1016/j.icarus.2019.03.032","ISSN":"0019-1035","journalAbbreviation":"Icarus","page":"46-54","source":"2","title":"Lunar regolith thickness deduced from concentric craters in the CE-5 landing area","volume":"329","author":[{"family":"Yue","given":"Z."},{"family":"Di","given":"K."},{"family":"Liu","given":"Z."},{"family":"Michael","given":"G."},{"family":"Jia","given":"M."},{"family":"Xin","given":"X."},{"family":"Liu","given":"B."},{"family":"Peng","given":"M."},{"family":"Liu","given":"J."}],"issued":{"date-parts":[["2019",9,1]]}},"label":"page"}],"schema":"https://github.com/citation-style-language/schema/raw/master/csl-citation.json"} </w:instrText>
      </w:r>
      <w:r w:rsidR="001320B5">
        <w:fldChar w:fldCharType="separate"/>
      </w:r>
      <w:r w:rsidR="001320B5" w:rsidRPr="001320B5">
        <w:t>[6,7]</w:t>
      </w:r>
      <w:r w:rsidR="001320B5">
        <w:fldChar w:fldCharType="end"/>
      </w:r>
      <w:r w:rsidR="003D6316" w:rsidRPr="003D6316">
        <w:t xml:space="preserve">, and dielectric constants </w:t>
      </w:r>
      <w:r w:rsidR="001320B5">
        <w:fldChar w:fldCharType="begin"/>
      </w:r>
      <w:r w:rsidR="001320B5">
        <w:instrText xml:space="preserve"> ADDIN ZOTERO_ITEM CSL_CITATION {"citationID":"vuawChSy","properties":{"formattedCitation":"[8]","plainCitation":"[8]","noteIndex":0},"citationItems":[{"id":1287,"uris":["http://zotero.org/users/10484185/items/BZCAZKEG"],"itemData":{"id":1287,"type":"article-journal","abstract":"The observable lunar surface is represented by a ubiquitous layer of fine-grained materials produced by billions of years of hypervelocity pounding of its crustal layer. The data from the Lunar Penetrating Radar onboard Chang'e-4 (CE-4) rover (Yutu-2), which is exploring the Von Kármán Crater on the lunar farside, are helping to peel back the upper layer of finely comminuted materials, interpreted as a thick layer of ejecta from the neighboring Finsen crater, to reveal a complex paleo-surface morphology. During the rover’s 560 m journey, from depths of 7–20 m, distinct variations in the returned signal characteristics reveal a possible 270 ± 10 m buried crater with an estimated age of less than 100 m.y. A smooth surface depression that lies to the southwest of the Yutu-2 rover’s travel path might not be the remnant of a degraded crater but a related surface expression of the hidden structure.","call-number":"5.576|Q1|1</w:instrText>
      </w:r>
      <w:r w:rsidR="001320B5">
        <w:rPr>
          <w:rFonts w:ascii="宋体" w:eastAsia="宋体" w:hAnsi="宋体" w:cs="宋体" w:hint="eastAsia"/>
        </w:rPr>
        <w:instrText>区</w:instrText>
      </w:r>
      <w:r w:rsidR="001320B5">
        <w:instrText xml:space="preserve">","container-title":"Geophysical Research Letters","DOI":"10.1029/2021GL095133","ISSN":"1944-8007","issue":"20","language":"en","license":"© 2021. American Geophysical Union. All Rights Reserved.","note":"_eprint: https://onlinelibrary.wiley.com/doi/pdf/10.1029/2021GL095133","page":"e2021GL095133","source":"2","title":"A Complex Paleo-Surface Revealed by the Yutu-2 Rover at the Lunar Farside","volume":"48","author":[{"family":"Lai","given":"Jialong"},{"family":"Xu","given":"Yi"},{"family":"Bugiolacchi","given":"Roberto"},{"family":"Wong","given":"Hon Kuan"},{"family":"Xu","given":"Luyuan"},{"family":"Zhang","given":"Xunyu"},{"family":"Zhang","given":"Ling"},{"family":"Zhang","given":"Xiaoping"},{"family":"Xiao","given":"Long"},{"family":"Liu","given":"Bin"},{"family":"Di","given":"Kaichang"}],"issued":{"date-parts":[["2021"]]}}}],"schema":"https://github.com/citation-style-language/schema/raw/master/csl-citation.json"} </w:instrText>
      </w:r>
      <w:r w:rsidR="001320B5">
        <w:fldChar w:fldCharType="separate"/>
      </w:r>
      <w:r w:rsidR="001320B5" w:rsidRPr="001320B5">
        <w:t>[8]</w:t>
      </w:r>
      <w:r w:rsidR="001320B5">
        <w:fldChar w:fldCharType="end"/>
      </w:r>
      <w:r w:rsidR="003D6316" w:rsidRPr="003D6316">
        <w:t xml:space="preserve">. </w:t>
      </w:r>
    </w:p>
    <w:p w14:paraId="7CFF0109" w14:textId="3FA7A063" w:rsidR="00A8715B" w:rsidRDefault="00A8715B" w:rsidP="00A8715B">
      <w:pPr>
        <w:pStyle w:val="MDPI31text"/>
      </w:pPr>
      <w:r>
        <w:t>The lunar surface is abundant with numerous impact craters of varying sizes. Research related to impact craters relies on their identification and recording. Early identification of impact craters primarily relied on manual labeling</w:t>
      </w:r>
      <w:r w:rsidR="00AA2A3B">
        <w:t xml:space="preserve"> </w:t>
      </w:r>
      <w:r w:rsidR="004615BD">
        <w:fldChar w:fldCharType="begin"/>
      </w:r>
      <w:r w:rsidR="004615BD">
        <w:instrText xml:space="preserve"> ADDIN ZOTERO_ITEM CSL_CITATION {"citationID":"wOOdJD9e","properties":{"formattedCitation":"[9\\uc0\\u8211{}11]","plainCitation":"[9–11]","noteIndex":0},"citationItems":[{"id":1136,"uris":["http://zotero.org/users/10484185/items/ZJEF9VBM"],"itemData":{"id":1136,"type":"article-journal","abstract":"By using high-resolution altimetric measurements of the Moon, we produced a catalog of all impact craters </w:instrText>
      </w:r>
      <w:r w:rsidR="004615BD">
        <w:rPr>
          <w:rFonts w:hint="eastAsia"/>
        </w:rPr>
        <w:instrText>≥</w:instrText>
      </w:r>
      <w:r w:rsidR="004615BD">
        <w:instrText>20 kilometers in diameter on the lunar surface and analyzed their distribution and population characteristics. The most-densely cratered portion of the highlands reached a state of saturation equilibrium. Large impact events, such as Orientale Basin, locally modified the prebasin crater population to ~2 basin radii from the basin center. Basins such as Imbrium, Orientale, and Nectaris, which are important stratigraphic markers in lunar history, are temporally distinguishable on the basis of crater statistics. The characteristics of pre- and postmare crater populations support the hypothesis that there were two populations of impactors in early solar system history and that the transition occurred near the time of the Orientale Basin event.","call-number":"63.714|Q1|1</w:instrText>
      </w:r>
      <w:r w:rsidR="004615BD">
        <w:rPr>
          <w:rFonts w:ascii="宋体" w:eastAsia="宋体" w:hAnsi="宋体" w:cs="宋体" w:hint="eastAsia"/>
        </w:rPr>
        <w:instrText>区</w:instrText>
      </w:r>
      <w:r w:rsidR="004615BD">
        <w:instrText>","container-title":"Science","DOI":"10.1126/science.1195050","issue":"5998","note":"publisher: American Association for the Advancement of Science","page":"1504-1507","source":"1","title":"Global Distribution of Large Lunar Craters: Implications for Resurfacing and Impactor Populations","title-short":"Global Distribution of Large Lunar Craters","volume":"329","author":[{"family":"Head","given":"James W."},{"family":"Fassett","given":"Caleb I."},{"family":"Kadish","given":"Seth J."},{"family":"Smith","given":"David E."},{"family":"Zuber","given":"Maria T."},{"family":"Neumann","given":"Gregory A."},{"family":"Mazarico","given":"Erwan"}],"issued":{"date-parts":[["2010",9,17]]}},"label":"page"},{"id":1124,"uris":["http://zotero.org/users/10484185/items/HUS7HHWU"],"itemData":{"id":1124,"type":"article-journal","abstract":"The global population of lunar craters &gt;20 km in diameter was analyzed by Head et al., (2010) to correlate crater distribution with resurfacing events and multiple impactor populations. The work presented here extends the global crater distribution analysis to smaller craters (5–20 km diameters, n = 22,746). Smaller craters form at a higher rate than larger craters and thus add granularity to age estimates of larger units and can reveal smaller and younger areas of resurfacing. An areal density difference map generated by comparing the new dataset with that of Head et al., (2010) shows local deficiencies of 5–20 km diameter craters, which we interpret to be caused by a combination of resurfacing by the Orientale basin, infilling of intercrater plains within the nearside highlands, and partial mare flooding of the Australe region. Chains of 5–30 km diameter secondaries northwest of Orientale and possible 8–22 km diameter basin secondaries within the farside highlands are also distinguishable. Analysis of the new database indicates that craters 57–160 km in diameter across much of the lunar highlands are at or exceed relative crater densities of R = 0.3 or 10% geometric saturation, but nonetheless appear to fit the lunar production function. Combined with the observation that small craters on old surfaces can reach saturation equilibrium at 1% geometric saturation (Xiao and Werner, 2015), this suggests that saturation equilibrium is a size-dependent process, where large craters persist because of their resistance to destruction, degradation, and resurfacing.","call-number":"2.085|Q3|4</w:instrText>
      </w:r>
      <w:r w:rsidR="004615BD">
        <w:rPr>
          <w:rFonts w:ascii="宋体" w:eastAsia="宋体" w:hAnsi="宋体" w:cs="宋体" w:hint="eastAsia"/>
        </w:rPr>
        <w:instrText>区</w:instrText>
      </w:r>
      <w:r w:rsidR="004615BD">
        <w:instrText xml:space="preserve">","collection-title":"Lunar Reconnaissance Orbiter – Seven Years of Exploration and Discovery","container-title":"Planetary and Space Science","DOI":"10.1016/j.pss.2017.05.006","ISSN":"0032-0633","journalAbbreviation":"Planetary and Space Science","page":"41-51","source":"3","title":"Crater density differences: Exploring regional resurfacing, secondary crater populations, and crater saturation equilibrium on the moon","title-short":"Crater density differences","volume":"162","author":[{"family":"Povilaitis","given":"R. Z."},{"family":"Robinson","given":"M. S."},{"family":"Bogert","given":"C. H.","non-dropping-particle":"van der"},{"family":"Hiesinger","given":"H."},{"family":"Meyer","given":"H. M."},{"family":"Ostrach","given":"L. R."}],"issued":{"date-parts":[["2018",11,1]]}},"label":"page"},{"id":563,"uris":["http://zotero.org/users/10484185/items/YRKIXTGY"],"itemData":{"id":563,"type":"article-journal","abstract":"This paper presents a new, global database of lunar impact craters, estimated to be a complete census of all craters with diameters larger than 1–2 km. The database contains over 2 million craters, making it larger in number than any previously published lunar effort by more than a factor of 10. Of those craters, 1.3 million have diameters </w:instrText>
      </w:r>
      <w:r w:rsidR="004615BD">
        <w:rPr>
          <w:rFonts w:hint="eastAsia"/>
        </w:rPr>
        <w:instrText>≥</w:instrText>
      </w:r>
      <w:r w:rsidR="004615BD">
        <w:instrText xml:space="preserve">1 km, approximately 83,000 are </w:instrText>
      </w:r>
      <w:r w:rsidR="004615BD">
        <w:rPr>
          <w:rFonts w:hint="eastAsia"/>
        </w:rPr>
        <w:instrText>≥</w:instrText>
      </w:r>
      <w:r w:rsidR="004615BD">
        <w:instrText xml:space="preserve">5 km, and 6,972 craters are </w:instrText>
      </w:r>
      <w:r w:rsidR="004615BD">
        <w:rPr>
          <w:rFonts w:hint="eastAsia"/>
        </w:rPr>
        <w:instrText>≥</w:instrText>
      </w:r>
      <w:r w:rsidR="004615BD">
        <w:instrText xml:space="preserve">20 km. How the database was constructed along with the reliability of features is described in detail. Comparisons are made with past published databases, demonstrating good agreement for crater size and location. An ellipticity analysis is conducted, illustrating there is no dominant direction for elliptical crater orientation based on location, diameter range, or ellipticity amount, consistent with randomness for craters </w:instrText>
      </w:r>
      <w:r w:rsidR="004615BD">
        <w:rPr>
          <w:rFonts w:hint="eastAsia"/>
        </w:rPr>
        <w:instrText>≥</w:instrText>
      </w:r>
      <w:r w:rsidR="004615BD">
        <w:instrText xml:space="preserve">10 km. A spatial density analysis is described, comparing the spatial density of small versus large craters, and numerous observations about the nonuniformity of the size distributions of craters across the Moon are made. The spatial density is also used in a discussion about kilometer-scale secondary impact craters and clearly shows that they dominate the crater population in some areas of the lunar surface. This paper presents just a tiny sample of the scientiﬁc investigations that could be done with this new crater database. Plain Language Summary This work presents a new database of lunar impact craters. Over 2 million craters were identiﬁed and measured, and 1.3 million of them are larger than 1 km in diameter.","call-number":"Null","container-title":"Journal of Geophysical Research: Planets","DOI":"10.1029/2018JE005592","ISSN":"2169-9097, 2169-9100","issue":"4","journalAbbreviation":"JGR Planets","language":"en","page":"871-892","title":"A New Global Database of Lunar Impact Craters &gt;1–2 km: 1. Crater Locations and Sizes, Comparisons With Published Databases, and Global Analysis","title-short":"A New Global Database of Lunar Impact Craters &gt;1–2 km","volume":"124","author":[{"family":"Robbins","given":"Stuart J."}],"issued":{"date-parts":[["2019",4]]}},"label":"page"}],"schema":"https://github.com/citation-style-language/schema/raw/master/csl-citation.json"} </w:instrText>
      </w:r>
      <w:r w:rsidR="004615BD">
        <w:fldChar w:fldCharType="separate"/>
      </w:r>
      <w:r w:rsidR="004615BD" w:rsidRPr="004615BD">
        <w:rPr>
          <w:szCs w:val="24"/>
        </w:rPr>
        <w:t>[9–11]</w:t>
      </w:r>
      <w:r w:rsidR="004615BD">
        <w:fldChar w:fldCharType="end"/>
      </w:r>
      <w:r>
        <w:t xml:space="preserve">, morphological feature extraction algorithms </w:t>
      </w:r>
      <w:r w:rsidR="004615BD">
        <w:fldChar w:fldCharType="begin"/>
      </w:r>
      <w:r w:rsidR="004615BD">
        <w:instrText xml:space="preserve"> ADDIN ZOTERO_ITEM CSL_CITATION {"citationID":"nZUhLMOd","properties":{"formattedCitation":"[12\\uc0\\u8211{}15]","plainCitation":"[12–15]","noteIndex":0},"citationItems":[{"id":1149,"uris":["http://zotero.org/users/10484185/items/QSNGMKNK"],"itemData":{"id":1149,"type":"article-journal","abstract":"Recently, all the craters from the major currently available manually assembled catalogs have been merged into the catalog with 57 633 known Martian impact craters. This paper presents a new crater detection algorithm (CDA) for the search of still uncataloged impact craters. The CDA is based on fuzzy edge detectors and Radon/Hough transform and utilizes digital topography data instead of image data. The critical parts of the method providing increased accuracy are as follows: 1) gradient-value/orientation-based techniques; 2) automated morphometry measurements of depth/diameter ratio, circularity, topographic cross-profile, rim, central peak, and radial range where the crater is preserved; 3) circularity analysis of votes in parameter space; 4) slip tuning of detected craters' parameters; and 5) calibration which partially compensates differences in morphology between small and large craters. Using the framework for the evaluation of CDAs, in comparison with prior work, the proposed detector shows the following: 1) significantly larger area under the free-response receiver operating characteristics (AUROC) and 2) significantly larger number of correct detections. Using the Mars Orbiter Laser Altimeter data as input, the CDA proposed numerous candidates for GT-57633 catalog extension. After the manual survey of all proposed craters and rejection of false detections, 57 592 impact craters were confirmed as correct detections. The accompanying result to the CDA is a new GT-115225 catalog.","call-number":"B|8.125|Q1|1</w:instrText>
      </w:r>
      <w:r w:rsidR="004615BD">
        <w:rPr>
          <w:rFonts w:ascii="宋体" w:eastAsia="宋体" w:hAnsi="宋体" w:cs="宋体" w:hint="eastAsia"/>
        </w:rPr>
        <w:instrText>区</w:instrText>
      </w:r>
      <w:r w:rsidR="004615BD">
        <w:instrText>","container-title":"IEEE Transactions on Geoscience and Remote Sensing","DOI":"10.1109/TGRS.2009.2037750","ISSN":"1558-0644","issue":"5","note":"event-title: IEEE Transactions on Geoscience and Remote Sensing","page":"2317-2329","source":"2","title":"Method for Crater Detection From Martian Digital Topography Data Using Gradient Value/Orientation, Morphometry, Vote Analysis, Slip Tuning, and Calibration","volume":"48","author":[{"family":"Salamuniccar","given":"Goran"},{"family":"Loncaric","given":"Sven"}],"issued":{"date-parts":[["2010"]]}},"label":"page"},{"id":1152,"uris":["http://zotero.org/users/10484185/items/SLUH98LV"],"itemData":{"id":1152,"type":"article-journal","abstract":"This letter presents a new method for crater detection based on infrequently used morphological characteristics. Pixels representing the center and rim of each crater are connected and used to deduce its location and size. Based on the different characteristics shown by simple bowl-shaped and complex craters, two strategies are developed. The centers and rims of simple craters are detected directly using the original digital elevation models (DEMs). When it comes to complex ones, the slopes of DEMs and their derivatives are extracted to replace the original models. Methods for removing false craters are also developed. The characteristics of the new crater detection algorithm are as follows: 1) It avoids some deficiencies of previous methods and thus can detect new craters to complete current crater catalogs; and 2) the efficiency of the method is guaranteed due to its low time complexity. The new algorithm performs better when compared with the flooded object-oriented approach using Chang'E-1 DEMs in the same sample region, and it extends the LU60645GT catalog by 26.8% and 37.5% in two distinct areas when the crater diameters are larger than 6 km.","call-number":"C|5.343|Q12|2</w:instrText>
      </w:r>
      <w:r w:rsidR="004615BD">
        <w:rPr>
          <w:rFonts w:ascii="宋体" w:eastAsia="宋体" w:hAnsi="宋体" w:cs="宋体" w:hint="eastAsia"/>
        </w:rPr>
        <w:instrText>区</w:instrText>
      </w:r>
      <w:r w:rsidR="004615BD">
        <w:instrText>","container-title":"IEEE Geoscience and Remote Sensing Letters","DOI":"10.1109/LGRS.2012.2226432","ISSN":"1558-0571","issue":"4","note":"event-title: IEEE Geoscience and Remote Sensing Letters","page":"885-889","source":"2","title":"Crater Detection Using the Morphological Characteristics of Chang'E-1 Digital Elevation Models","volume":"10","author":[{"family":"Xie","given":"Yiqun"},{"family":"Tang","given":"Guoan"},{"family":"Yan","given":"Shijiang"},{"family":"Lin","given":"Hui"}],"issued":{"date-parts":[["2013",7]]}},"label":"page"},{"id":1155,"uris":["http://zotero.org/users/10484185/items/ASFYZY7J"],"itemData":{"id":1155,"type":"article-journal","abstract":"Lunar impact craters are the most typical geomorphic unit found on the moon and are of great significance for the study of terrain features. Currently, most mainstream detection algorithms for lunar impact craters represent craters as circles, but these methods counter difficulty in expressing the real shapes in an accurate manner. It is difficult to conduct an advanced analysis, such as characteristic and spatial heterogeneity analyses of the lunar surface. The lunar terrain characteristics were analyzed using dispersal impact craters as the object, and a dispersal crater detection algorithm (CDA) based on a digital elevation model (DEM-based CDA) was proposed. By analyzing the surface catchment, the impact crater can be treated as a closed basin structure. The raw impact crater region is detected using watershed algorithm. This algorithm can detect the real boundaries of an impact crater based on the actual terrain. Several morphological factors, such as posture ratio and rectangle factor, are used to filter the raw impact crater regions. A suborbicular raw impact crater region is treated as the desired result after the elimination of false impact craters. For the remaining raw impact crater regions, terrain profile analysis is applied to accurately identify the boundaries of impact craters. The DEM data produced from the Chang'E-2 imagery and LRO laser altimeter data (20 and 60 m) are used in verification. The results show that the impact crater boundaries with real terrain characteristics can be effectively expressed and used in further exploration.","call-number":"4.715|Q12|3</w:instrText>
      </w:r>
      <w:r w:rsidR="004615BD">
        <w:rPr>
          <w:rFonts w:ascii="宋体" w:eastAsia="宋体" w:hAnsi="宋体" w:cs="宋体" w:hint="eastAsia"/>
        </w:rPr>
        <w:instrText>区</w:instrText>
      </w:r>
      <w:r w:rsidR="004615BD">
        <w:instrText>","container-title":"IEEE Journal of Selected Topics in Applied Earth Observations and Remote Sensing","DOI":"10.1109/JSTARS.2017.2749403","ISSN":"2151-1535","issue":"12","note":"event-title: IEEE Journal of Selected Topics in Applied Earth Observations and Remote Sensing","page":"5632-5646","source":"3","title":"Boundary Detection of Dispersal Impact Craters Based on Morphological Characteristics Using Lunar Digital Elevation Model","volume":"10","author":[{"family":"Liu","given":"Danyang"},{"family":"Chen","given":"Min"},{"family":"Qian","given":"Kejian"},{"family":"Lei","given":"Mengling"},{"family":"Zhou","given":"Yi"}],"issued":{"date-parts":[["2017"]]}},"label":"page"},{"id":852,"uris":["http://zotero.org/users/10484185/items/QILQTWN8"],"itemData":{"id":852,"type":"article-journal","call-number":"5.168|Q12|2</w:instrText>
      </w:r>
      <w:r w:rsidR="004615BD">
        <w:rPr>
          <w:rFonts w:ascii="宋体" w:eastAsia="宋体" w:hAnsi="宋体" w:cs="宋体" w:hint="eastAsia"/>
        </w:rPr>
        <w:instrText>区</w:instrText>
      </w:r>
      <w:r w:rsidR="004615BD">
        <w:instrText xml:space="preserve">","container-title":"Computers &amp; Geosciences","DOI":"10.1016/j.cageo.2016.07.013","ISSN":"00983004","journalAbbreviation":"Computers &amp; Geosciences","language":"en","page":"79-88","source":"3","title":"Contour-based automatic crater recognition using digital elevation models from Chang'E missions","volume":"97","author":[{"family":"Zuo","given":"Wei"},{"family":"Zhang","given":"Zhoubin"},{"family":"Li","given":"Chunlai"},{"family":"Wang","given":"Rongwu"},{"family":"Yu","given":"Linjie"},{"family":"Geng","given":"Liang"}],"issued":{"date-parts":[["2016",12]]}},"label":"page"}],"schema":"https://github.com/citation-style-language/schema/raw/master/csl-citation.json"} </w:instrText>
      </w:r>
      <w:r w:rsidR="004615BD">
        <w:fldChar w:fldCharType="separate"/>
      </w:r>
      <w:r w:rsidR="004615BD" w:rsidRPr="004615BD">
        <w:rPr>
          <w:szCs w:val="24"/>
        </w:rPr>
        <w:t>[12–15]</w:t>
      </w:r>
      <w:r w:rsidR="004615BD">
        <w:fldChar w:fldCharType="end"/>
      </w:r>
      <w:r>
        <w:t xml:space="preserve">, and machine learning-based identification </w:t>
      </w:r>
      <w:r w:rsidR="004615BD">
        <w:fldChar w:fldCharType="begin"/>
      </w:r>
      <w:r w:rsidR="004615BD">
        <w:instrText xml:space="preserve"> ADDIN ZOTERO_ITEM CSL_CITATION {"citationID":"eVnqgjm2","properties":{"formattedCitation":"[2,16,17]","plainCitation":"[2,16,17]","noteIndex":0},"citationItems":[{"id":1163,"uris":["http://zotero.org/users/10484185/items/R8XLJP8H"],"itemData":{"id":1163,"type":"article-journal","abstract":"Craters are distinctive features on the surfaces of most terrestrial planets. Craters reveal the relative ages of surface units and provide information on surface geology. Extracting craters is one of the fundamental tasks in planetary research. Although many automated crater detection algorithms have been developed to exact craters from image or topographic data, most of them are applicable only in particular regions, and only a few can be widely used, especially in complex surface settings. In this study, we present a machine learning approach to crater detection from topographic data. This approach includes two steps: detecting square regions which contain one crater with the use of a boosting algorithm and delineating the rims of the crater in each square region by local terrain analysis and circular Hough transform. A new variant of Haar-like features (scaled Haar-like features) is proposed and combined with traditional Haar-like features and local binary pattern features to enhance the performance of the classifier. Experimental results with the use of Mars topographic data demonstrate that the developed approach can significantly decrease the false positive detection rate while maintaining a relatively high true positive detection rate even in challenging sites.","call-number":"2.611|Q23|3</w:instrText>
      </w:r>
      <w:r w:rsidR="004615BD">
        <w:rPr>
          <w:rFonts w:ascii="宋体" w:eastAsia="宋体" w:hAnsi="宋体" w:cs="宋体" w:hint="eastAsia"/>
        </w:rPr>
        <w:instrText>区</w:instrText>
      </w:r>
      <w:r w:rsidR="004615BD">
        <w:instrText>","container-title":"Advances in Space Research","DOI":"10.1016/j.asr.2014.08.018","ISSN":"0273-1177","issue":"11","journalAbbreviation":"Advances in Space Research","page":"2419-2429","source":"3","title":"A machine learning approach to crater detection from topographic data","volume":"54","author":[{"family":"Di","given":"Kaichang"},{"family":"Li","given":"Wei"},{"family":"Yue","given":"Zongyu"},{"family":"Sun","given":"Yiwei"},{"family":"Liu","given":"Yiliang"}],"issued":{"date-parts":[["2014",12,1]]}},"label":"page"},{"id":1146,"uris":["http://zotero.org/users/10484185/items/S66REQCB"],"itemData":{"id":1146,"type":"article-journal","abstract":"Impacted craters are commonly found on the surface of planets, satellites, asteroids and other solar system bodies. In order to speed up the rate of constructing the database of craters, it is important to develop crater detection algorithms. This paper presents a novel approach to automatically detect craters on planetary surfaces. The approach contains two parts: crater candidate region selection and crater detection. In the first part, crater candidate region selection is achieved by Kanade–Lucas–Tomasi (KLT) detector. Matrix-pattern-oriented least squares support vector machine (MatLSSVM), as the matrixization version of least square support vector machine (SVM), inherits the advantages of least squares support vector machine (LSSVM), reduces storage space greatly and reserves spatial redundancies within each image matrix compared with general LSSVM. The second part of the approach employs MatLSSVM to design classifier for crater detection. Experimental results on the dataset which comprises 160 preprocessed image patches from Google Mars demonstrate that the accuracy rate of crater detection can be up to 88%. In addition, the outstanding feature of the approach introduced in this paper is that it takes resized crater candidate region as input pattern directly to finish crater detection. The results of the last experiment demonstrate that MatLSSVM-based classifier can detect crater regions effectively on the basis of KLT-based crater candidate region selection.","call-number":"4.061|Q1|2</w:instrText>
      </w:r>
      <w:r w:rsidR="004615BD">
        <w:rPr>
          <w:rFonts w:ascii="宋体" w:eastAsia="宋体" w:hAnsi="宋体" w:cs="宋体" w:hint="eastAsia"/>
        </w:rPr>
        <w:instrText>区</w:instrText>
      </w:r>
      <w:r w:rsidR="004615BD">
        <w:instrText>","container-title":"Chinese Journal of Aeronautics","DOI":"10.1016/j.cja.2013.02.016","ISSN":"1000-9361","issue":"2","journalAbbreviation":"Chinese Journal of Aeronautics","page":"385-393","source":"1","title":"Novel approach of crater detection by crater candidate region selection and matrix-pattern-oriented least squares support vector machine","volume":"26","author":[{"family":"Ding","given":"Meng"},{"family":"Cao","given":"Yunfeng"},{"family":"Wu","given":"Qingxian"}],"issued":{"date-parts":[["2013",4,1]]}},"label":"page"},{"id":1106,"uris":["http://zotero.org/users/10484185/items/VD6KQIFS"],"itemData":{"id":1106,"type":"article-journal","abstract":"Lunar impact craters form the basis for lunar geological stratigraphy, and small-scale craters further enrich the basic statistical data for the estimation of local geological ages. Thus, the extraction of lunar impact craters is an important branch of modern planetary studies. However, few studies have reported on the extraction of small-scale craters. Therefore, this paper proposes a coarse-to-fine resolution method to automatically extract small-scale impact craters from charge-coupled device (CCD) images using histogram of oriented gradient (HOG) features and a support vector machine (SVM) classifier. First, large-scale craters are extracted as samples from the Chang'E-1 images with spatial resolutions of 120 m. The SVM classifier is then employed to establish the criteria for classifying craters and noncraters from the HOG features of the extracted samples. The criteria are then used to extract small-scale craters from higher resolution Chang'E-2 CCD images with spatial resolutions of 1.4, 7, and 50 m. The sample database is updated with the newly extracted small-scale craters for the purpose of the progressive optimization of the extraction. The proposed method is tested on both simulated images and multiple resolutions of real CCD images acquired by the Chang'E orbiters and provides high accuracy results in the extraction of the small-scale impact craters, the smallest of which is 20 m.","call-number":"B|8.125|Q1|1</w:instrText>
      </w:r>
      <w:r w:rsidR="004615BD">
        <w:rPr>
          <w:rFonts w:ascii="宋体" w:eastAsia="宋体" w:hAnsi="宋体" w:cs="宋体" w:hint="eastAsia"/>
        </w:rPr>
        <w:instrText>区</w:instrText>
      </w:r>
      <w:r w:rsidR="004615BD">
        <w:instrText xml:space="preserve">","container-title":"IEEE Transactions on Geoscience and Remote Sensing","DOI":"10.1109/TGRS.2018.2852717","ISSN":"1558-0644","issue":"1","note":"event-title: IEEE Transactions on Geoscience and Remote Sensing","page":"181-193","source":"2","title":"Coarse-to-Fine Extraction of Small-Scale Lunar Impact Craters From the CCD Images of the Chang’E Lunar Orbiters","volume":"57","author":[{"family":"Kang","given":"Zhizhong"},{"family":"Wang","given":"Xingkun"},{"family":"Hu","given":"Teng"},{"family":"Yang","given":"Juntao"}],"issued":{"date-parts":[["2019"]]}},"label":"page"}],"schema":"https://github.com/citation-style-language/schema/raw/master/csl-citation.json"} </w:instrText>
      </w:r>
      <w:r w:rsidR="004615BD">
        <w:fldChar w:fldCharType="separate"/>
      </w:r>
      <w:r w:rsidR="004615BD" w:rsidRPr="004615BD">
        <w:t>[2,16,17]</w:t>
      </w:r>
      <w:r w:rsidR="004615BD">
        <w:fldChar w:fldCharType="end"/>
      </w:r>
      <w:r>
        <w:t xml:space="preserve">. With the advancement of computer vision and artificial intelligence, the identification of impact craters has gradually shifted towards deep learning. Continuously evolving deep learning algorithms have made crater detection more accurate and efficient. </w:t>
      </w:r>
      <w:r w:rsidRPr="00A8715B">
        <w:t xml:space="preserve">In 2019, Silburt et al. </w:t>
      </w:r>
      <w:r w:rsidR="004615BD">
        <w:fldChar w:fldCharType="begin"/>
      </w:r>
      <w:r w:rsidR="004615BD">
        <w:instrText xml:space="preserve"> ADDIN ZOTERO_ITEM CSL_CITATION {"citationID":"GkzAATTs","properties":{"formattedCitation":"[18]","plainCitation":"[18]","noteIndex":0},"citationItems":[{"id":753,"uris":["http://zotero.org/users/10484185/items/G5E29QI8"],"itemData":{"id":753,"type":"article-journal","call-number":"3.657|Q2|2</w:instrText>
      </w:r>
      <w:r w:rsidR="004615BD">
        <w:rPr>
          <w:rFonts w:ascii="宋体" w:eastAsia="宋体" w:hAnsi="宋体" w:cs="宋体" w:hint="eastAsia"/>
        </w:rPr>
        <w:instrText>区</w:instrText>
      </w:r>
      <w:r w:rsidR="004615BD">
        <w:instrText xml:space="preserve">","container-title":"Icarus","DOI":"10.1016/j.icarus.2018.06.022","note":"publisher: Elsevier","page":"27–38","source":"2","title":"Lunar crater identification via deep learning","volume":"317","author":[{"family":"Silburt","given":"Ari"},{"family":"Ali-Dib","given":"Mohamad"},{"family":"Zhu","given":"Chenchong"},{"family":"Jackson","given":"Alan"},{"family":"Valencia","given":"Diana"},{"family":"Kissin","given":"Yevgeni"},{"family":"Tamayo","given":"Daniel"},{"family":"Menou","given":"Kristen"}],"issued":{"date-parts":[["2019"]]}}}],"schema":"https://github.com/citation-style-language/schema/raw/master/csl-citation.json"} </w:instrText>
      </w:r>
      <w:r w:rsidR="004615BD">
        <w:fldChar w:fldCharType="separate"/>
      </w:r>
      <w:r w:rsidR="004615BD" w:rsidRPr="004615BD">
        <w:t>[18]</w:t>
      </w:r>
      <w:r w:rsidR="004615BD">
        <w:fldChar w:fldCharType="end"/>
      </w:r>
      <w:r w:rsidRPr="00A8715B">
        <w:t xml:space="preserve"> processed lunar Digital Elevation Model (DEM) using Convolutional Neural Networks (CNN) to identify craters. By comparing with a manually generated crater catalog, they achieved a recall rate of 92%. In 2020, Yang et al. </w:t>
      </w:r>
      <w:r w:rsidR="004615BD">
        <w:fldChar w:fldCharType="begin"/>
      </w:r>
      <w:r w:rsidR="004615BD">
        <w:instrText xml:space="preserve"> ADDIN ZOTERO_ITEM CSL_CITATION {"citationID":"R3SPIsh0","properties":{"formattedCitation":"[19]","plainCitation":"[19]","noteIndex":0},"citationItems":[{"id":561,"uris":["http://zotero.org/users/10484185/items/53EB6G96"],"itemData":{"id":561,"type":"article-journal","abstract":"Abstract\n            Impact craters, which can be considered the lunar equivalent of fossils, are the most dominant lunar surface features and record the history of the Solar System. We address the problem of automatic crater detection and age estimation. From initially small numbers of recognized craters and dated craters, i.e., 7895 and 1411, respectively, we progressively identify new craters and estimate their ages with Chang’E data and stratigraphic information by transfer learning using deep neural networks. This results in the identification of 109,956 new craters, which is more than a dozen times greater than the initial number of recognized craters. The formation systems of 18,996 newly detected craters larger than 8 km are estimated. Here, a new lunar crater database for the mid- and low-latitude regions of the Moon is derived and distributed to the planetary community together with the related data analysis.","call-number":"17.694|Q1|1</w:instrText>
      </w:r>
      <w:r w:rsidR="004615BD">
        <w:rPr>
          <w:rFonts w:ascii="宋体" w:eastAsia="宋体" w:hAnsi="宋体" w:cs="宋体" w:hint="eastAsia"/>
        </w:rPr>
        <w:instrText>区</w:instrText>
      </w:r>
      <w:r w:rsidR="004615BD">
        <w:instrText xml:space="preserve">","container-title":"Nature Communications","DOI":"10.1038/s41467-020-20215-y","ISSN":"2041-1723","issue":"1","journalAbbreviation":"Nat Commun","language":"en","page":"6358","source":"1","title":"Lunar impact crater identification and age estimation with Chang’E data by deep and transfer learning","volume":"11","author":[{"family":"Yang","given":"Chen"},{"family":"Zhao","given":"Haishi"},{"family":"Bruzzone","given":"Lorenzo"},{"family":"Benediktsson","given":"Jon Atli"},{"family":"Liang","given":"Yanchun"},{"family":"Liu","given":"Bin"},{"family":"Zeng","given":"Xingguo"},{"family":"Guan","given":"Renchu"},{"family":"Li","given":"Chunlai"},{"family":"Ouyang","given":"Ziyuan"}],"issued":{"date-parts":[["2020",12,22]]}}}],"schema":"https://github.com/citation-style-language/schema/raw/master/csl-citation.json"} </w:instrText>
      </w:r>
      <w:r w:rsidR="004615BD">
        <w:fldChar w:fldCharType="separate"/>
      </w:r>
      <w:r w:rsidR="004615BD" w:rsidRPr="004615BD">
        <w:t>[19]</w:t>
      </w:r>
      <w:r w:rsidR="004615BD">
        <w:fldChar w:fldCharType="end"/>
      </w:r>
      <w:r w:rsidRPr="00A8715B">
        <w:t xml:space="preserve"> used transfer learning with neural networks to identify craters, detecting 109,956 newly identified craters, including 18,996 craters larger than 8 km. In 2022, Tewari et al. </w:t>
      </w:r>
      <w:r w:rsidR="004615BD">
        <w:fldChar w:fldCharType="begin"/>
      </w:r>
      <w:r w:rsidR="004615BD">
        <w:instrText xml:space="preserve"> ADDIN ZOTERO_ITEM CSL_CITATION {"citationID":"tE1lN163","properties":{"formattedCitation":"[20]","plainCitation":"[20]","noteIndex":0},"citationItems":[{"id":784,"uris":["http://zotero.org/users/10484185/items/6NDD4W6E"],"itemData":{"id":784,"type":"article-journal","call-number":"arXiv","container-title":"arXiv preprint arXiv:2211.01933","title":"Automatic crater shape retrieval using unsupervised and semi-supervised systems","author":[{"family":"Tewari","given":"Atal"},{"family":"Jain","given":"Vikrant"},{"family":"Khanna","given":"Nitin"}],"issued":{"date-parts":[["2022"]]}}}],"schema":"https://github.com/citation-style-language/schema/raw/master/csl-citation.json"} </w:instrText>
      </w:r>
      <w:r w:rsidR="004615BD">
        <w:fldChar w:fldCharType="separate"/>
      </w:r>
      <w:r w:rsidR="004615BD" w:rsidRPr="004615BD">
        <w:t>[20]</w:t>
      </w:r>
      <w:r w:rsidR="004615BD">
        <w:fldChar w:fldCharType="end"/>
      </w:r>
      <w:r w:rsidR="004615BD">
        <w:t xml:space="preserve"> </w:t>
      </w:r>
      <w:r w:rsidRPr="00A8715B">
        <w:t xml:space="preserve">employed unsupervised and </w:t>
      </w:r>
      <w:r w:rsidRPr="00A8715B">
        <w:lastRenderedPageBreak/>
        <w:t>semi-supervised learning for crater identification, extracting crater morphology using a morphological approach. In addition to CNN, semantic segmentation networks have also been successfully used for crater identification, yielding promising results</w:t>
      </w:r>
      <w:r w:rsidR="001444F1">
        <w:t xml:space="preserve"> </w:t>
      </w:r>
      <w:r w:rsidR="004615BD">
        <w:fldChar w:fldCharType="begin"/>
      </w:r>
      <w:r w:rsidR="00EB0584">
        <w:instrText xml:space="preserve"> ADDIN ZOTERO_ITEM CSL_CITATION {"citationID":"mcqMcwQe","properties":{"formattedCitation":"[21\\uc0\\u8211{}25]","plainCitation":"[21–25]","noteIndex":0},"citationItems":[{"id":785,"uris":["http://zotero.org/users/10484185/items/GBKIRW7W"],"itemData":{"id":785,"type":"article-journal","call-number":"3.657|Q2|2</w:instrText>
      </w:r>
      <w:r w:rsidR="00EB0584">
        <w:rPr>
          <w:rFonts w:ascii="宋体" w:eastAsia="宋体" w:hAnsi="宋体" w:cs="宋体" w:hint="eastAsia"/>
        </w:rPr>
        <w:instrText>区</w:instrText>
      </w:r>
      <w:r w:rsidR="00EB0584">
        <w:instrText>","container-title":"Icarus","DOI":"10.1016/j.icarus.2020.113749","note":"publisher: Elsevier","page":"113749","source":"2","title":"Automated crater shape retrieval using weakly-supervised deep learning","volume":"345","author":[{"family":"Ali-Dib","given":"Mohamad"},{"family":"Menou","given":"Kristen"},{"family":"Jackson","given":"Alan P."},{"family":"Zhu","given":"Chenchong"},{"family":"Hammond","given":"Noah"}],"issued":{"date-parts":[["2020"]]}},"label":"page"},{"id":752,"uris":["http://zotero.org/users/10484185/items/I4JE63U6"],"itemData":{"id":752,"type":"article-journal","call-number":"5.349|Q12|2</w:instrText>
      </w:r>
      <w:r w:rsidR="00EB0584">
        <w:rPr>
          <w:rFonts w:ascii="宋体" w:eastAsia="宋体" w:hAnsi="宋体" w:cs="宋体" w:hint="eastAsia"/>
        </w:rPr>
        <w:instrText>区</w:instrText>
      </w:r>
      <w:r w:rsidR="00EB0584">
        <w:instrText>","container-title":"Remote Sensing","DOI":"10.3390/rs12172694","issue":"17","note":"publisher: MDPI","page":"2694","source":"2","title":"An effective lunar crater recognition algorithm based on convolutional neural network","volume":"12","author":[{"family":"Wang","given":"Song"},{"family":"Fan","given":"Zizhu"},{"family":"Li","given":"Zhengming"},{"family":"Zhang","given":"Hong"},{"family":"Wei","given":"Chao"}],"issued":{"date-parts":[["2020"]]}},"label":"page"},{"id":871,"uris":["http://zotero.org/users/10484185/items/RJ4Z6FFB"],"itemData":{"id":871,"type":"article-journal","call-number":"3.476|Q2|3</w:instrText>
      </w:r>
      <w:r w:rsidR="00EB0584">
        <w:rPr>
          <w:rFonts w:ascii="宋体" w:eastAsia="宋体" w:hAnsi="宋体" w:cs="宋体" w:hint="eastAsia"/>
        </w:rPr>
        <w:instrText>区</w:instrText>
      </w:r>
      <w:r w:rsidR="00EB0584">
        <w:instrText>","container-title":"IEEE Access","DOI":"10.1109/ACCESS.2021.3066445","ISSN":"2169-3536","journalAbbreviation":"IEEE Access","page":"44107-44116","source":"3","title":"Moon Impact Crater Detection Using Nested Attention Mechanism Based UNet++","volume":"9","author":[{"family":"Jia","given":"Yutong"},{"family":"Liu","given":"Lei"},{"family":"Zhang","given":"Chenyang"}],"issued":{"date-parts":[["2021"]]}},"label":"page"},{"id":790,"uris":["http://zotero.org/users/10484185/items/C3PWMUAW"],"itemData":{"id":790,"type":"paper-conference","call-number":"Null","container-title":"2022 IEEE 6th Information Technology and Mechatronics Engineering Conference (ITOEC)","DOI":"10.1109/ITOEC53115.2022.9734410","page":"683–687","publisher":"IEEE","title":"Fast and Accurate Crater Detection on Martian Surface Using SUN et 3+","volume":"6","author":[{"family":"Wu","given":"Yitian"},{"family":"Wan","given":"Gang"},{"family":"Liu","given":"Lei"},{"family":"Jia","given":"Yutong"},{"family":"Wei","given":"Zhanji"},{"family":"Wang","given":"Shuai"}],"issued":{"date-parts":[["2022"]]}},"label":"page"},{"id":848,"uris":["http://zotero.org/users/10484185/items/C9588J92"],"itemData":{"id":848,"type":"article-journal","abstract":"Lunar crater detection plays an important role in lunar exploration, while machine learning (ML) exhibits promising advantages in the field. However, previous ML works almost all used a single type of lunar map, such as an elevation map (DEM) or orthographic projection map (WAC), to extract crater features; the two types of images have individual limitations on reflecting the crater features, which lead to insufficient feature information, in turn influencing the detection performance. To address this limitation, we, in this work, propose feature complementary of the two types of images and accordingly explore an advanced dual-path convolutional neural network (Dual-Path) based on a U-NET structure to effectively conduct feature integration. Dual-Path consists of a contracting path, bridging path, and expanding path. The contracting path separately extracts features from DEM and WAC images by means of two independent input branches, while the bridging layer integrates the two types of features by 1 × 1 convolution. Finally, the expanding path, coupled with the attention mechanism, further learns and optimizes the feature information. In addition, a special deep convolution block with a residual module is introduced to avoid network degradation and gradient disappearance. The ablation experiment and the comparison of four competitive models only using DEM features confirm that the feature complementary can effectively improve the detection performance and speed. Our model is further verified by different regions of the whole moon, exhibiting high robustness and potential in practical applications.","call-number":"5.349|Q12|2</w:instrText>
      </w:r>
      <w:r w:rsidR="00EB0584">
        <w:rPr>
          <w:rFonts w:ascii="宋体" w:eastAsia="宋体" w:hAnsi="宋体" w:cs="宋体" w:hint="eastAsia"/>
        </w:rPr>
        <w:instrText>区</w:instrText>
      </w:r>
      <w:r w:rsidR="00EB0584">
        <w:instrText xml:space="preserve">","container-title":"Remote Sensing","DOI":"10.3390/rs14030661","ISSN":"2072-4292","issue":"3","journalAbbreviation":"Remote Sensing","language":"en","page":"661","source":"2","title":"Coupling Complementary Strategy to U-Net Based Convolution Neural Network for Detecting Lunar Impact Craters","volume":"14","author":[{"family":"Mao","given":"Yuqing"},{"family":"Yuan","given":"Rongao"},{"family":"Li","given":"Wei"},{"family":"Liu","given":"Yijing"}],"issued":{"date-parts":[["2022",1,29]]}},"label":"page"}],"schema":"https://github.com/citation-style-language/schema/raw/master/csl-citation.json"} </w:instrText>
      </w:r>
      <w:r w:rsidR="004615BD">
        <w:fldChar w:fldCharType="separate"/>
      </w:r>
      <w:r w:rsidR="00EB0584" w:rsidRPr="00EB0584">
        <w:rPr>
          <w:szCs w:val="24"/>
        </w:rPr>
        <w:t>[21–25]</w:t>
      </w:r>
      <w:r w:rsidR="004615BD">
        <w:fldChar w:fldCharType="end"/>
      </w:r>
      <w:r w:rsidRPr="00A8715B">
        <w:t>.</w:t>
      </w:r>
    </w:p>
    <w:p w14:paraId="359F3D19" w14:textId="5F809E7B" w:rsidR="00D4219C" w:rsidRDefault="00C24A2A" w:rsidP="00A8715B">
      <w:pPr>
        <w:pStyle w:val="MDPI31text"/>
      </w:pPr>
      <w:r>
        <w:t>The current focus of automated impact crater identification predominantly centers on medium to large-sized craters using DEM</w:t>
      </w:r>
      <w:r w:rsidR="00EB0584">
        <w:t xml:space="preserve"> </w:t>
      </w:r>
      <w:r w:rsidR="00EB0584">
        <w:fldChar w:fldCharType="begin"/>
      </w:r>
      <w:r w:rsidR="00EB0584">
        <w:instrText xml:space="preserve"> ADDIN ZOTERO_ITEM CSL_CITATION {"citationID":"V89WdTwy","properties":{"formattedCitation":"[23,25\\uc0\\u8211{}28]","plainCitation":"[23,25–28]","noteIndex":0},"citationItems":[{"id":871,"uris":["http://zotero.org/users/10484185/items/RJ4Z6FFB"],"itemData":{"id":871,"type":"article-journal","call-number":"3.476|Q2|3</w:instrText>
      </w:r>
      <w:r w:rsidR="00EB0584">
        <w:rPr>
          <w:rFonts w:ascii="宋体" w:eastAsia="宋体" w:hAnsi="宋体" w:cs="宋体" w:hint="eastAsia"/>
        </w:rPr>
        <w:instrText>区</w:instrText>
      </w:r>
      <w:r w:rsidR="00EB0584">
        <w:instrText>","container-title":"IEEE Access","DOI":"10.1109/ACCESS.2021.3066445","ISSN":"2169-3536","journalAbbreviation":"IEEE Access","page":"44107-44116","source":"3","title":"Moon Impact Crater Detection Using Nested Attention Mechanism Based UNet++","volume":"9","author":[{"family":"Jia","given":"Yutong"},{"family":"Liu","given":"Lei"},{"family":"Zhang","given":"Chenyang"}],"issued":{"date-parts":[["2021"]]}},"label":"page"},{"id":848,"uris":["http://zotero.org/users/10484185/items/C9588J92"],"itemData":{"id":848,"type":"article-journal","abstract":"Lunar crater detection plays an important role in lunar exploration, while machine learning (ML) exhibits promising advantages in the field. However, previous ML works almost all used a single type of lunar map, such as an elevation map (DEM) or orthographic projection map (WAC), to extract crater features; the two types of images have individual limitations on reflecting the crater features, which lead to insufficient feature information, in turn influencing the detection performance. To address this limitation, we, in this work, propose feature complementary of the two types of images and accordingly explore an advanced dual-path convolutional neural network (Dual-Path) based on a U-NET structure to effectively conduct feature integration. Dual-Path consists of a contracting path, bridging path, and expanding path. The contracting path separately extracts features from DEM and WAC images by means of two independent input branches, while the bridging layer integrates the two types of features by 1 × 1 convolution. Finally, the expanding path, coupled with the attention mechanism, further learns and optimizes the feature information. In addition, a special deep convolution block with a residual module is introduced to avoid network degradation and gradient disappearance. The ablation experiment and the comparison of four competitive models only using DEM features confirm that the feature complementary can effectively improve the detection performance and speed. Our model is further verified by different regions of the whole moon, exhibiting high robustness and potential in practical applications.","call-number":"5.349|Q12|2</w:instrText>
      </w:r>
      <w:r w:rsidR="00EB0584">
        <w:rPr>
          <w:rFonts w:ascii="宋体" w:eastAsia="宋体" w:hAnsi="宋体" w:cs="宋体" w:hint="eastAsia"/>
        </w:rPr>
        <w:instrText>区</w:instrText>
      </w:r>
      <w:r w:rsidR="00EB0584">
        <w:instrText>","container-title":"Remote Sensing","DOI":"10.3390/rs14030661","ISSN":"2072-4292","issue":"3","journalAbbreviation":"Remote Sensing","language":"en","page":"661","source":"2","title":"Coupling Complementary Strategy to U-Net Based Convolution Neural Network for Detecting Lunar Impact Craters","volume":"14","author":[{"family":"Mao","given":"Yuqing"},{"family":"Yuan","given":"Rongao"},{"family":"Li","given":"Wei"},{"family":"Liu","given":"Yijing"}],"issued":{"date-parts":[["2022",1,29]]}},"label":"page"},{"id":707,"uris":["http://zotero.org/users/10484185/items/9WVSY3IU"],"itemData":{"id":707,"type":"article-journal","call-number":"5.349|Q12|2</w:instrText>
      </w:r>
      <w:r w:rsidR="00EB0584">
        <w:rPr>
          <w:rFonts w:ascii="宋体" w:eastAsia="宋体" w:hAnsi="宋体" w:cs="宋体" w:hint="eastAsia"/>
        </w:rPr>
        <w:instrText>区</w:instrText>
      </w:r>
      <w:r w:rsidR="00EB0584">
        <w:instrText>","container-title":"Remote Sensing","DOI":"10.3390/rs14030621","issue":"3","note":"publisher: MDPI","page":"621","source":"2","title":"Lunar Crater Detection on Digital Elevation Model: A Complete Workflow Using Deep Learning and Its Application","title-short":"Lunar Crater Detection on Digital Elevation Model","volume":"14","author":[{"family":"Lin","given":"Xuxin"},{"family":"Zhu","given":"Zhenwei"},{"family":"Yu","given":"Xiaoyuan"},{"family":"Ji","given":"Xiaoyu"},{"family":"Luo","given":"Tao"},{"family":"Xi","given":"Xiangyu"},{"family":"Zhu","given":"Menghua"},{"family":"Liang","given":"Yanyan"}],"issued":{"date-parts":[["2022"]]}},"label":"page"},{"id":653,"uris":["http://zotero.org/users/10484185/items/Y9VRNI32"],"itemData":{"id":653,"type":"article-journal","abstract":"The detection and counting of lunar impact craters are crucial for the selection of detector landing sites and the estimation of the age of the Moon. However, traditional crater detection methods are based on machine learning and image processing technologies. These are inefficient for situations with different distributions, overlaps, and crater sizes, and most of them mainly focus on the accuracy of detection and ignore the efficiency. In this paper, we propose an efficient lunar crater detection (ELCD) algorithm based on a novel crater edge segmentation network (AFNet) to detect lunar craters from digital elevation model (DEM) data. First, in AFNet, a lightweight attention mechanism module is introduced to enhance the feature extract capabilities of networks, and a new multiscale feature fusion module is designed by fusing different multi-level feature maps to reduce the information loss of the output map. Then, considering the imbalance in the classification and the distributions of the crater data, an efficient crater edge segmentation loss function (CESL) is designed to improve the network optimization performance. Lastly, the crater positions are obtained from the network output map by the crater edge extraction (CEA) algorithm. The experiment was conducted on the PyTorch platform using two lunar crater catalogs to evaluate the ELCD. The experimental results show that ELCD has a superior detection accuracy and inference speed compared with other state-of-the-art crater detection algorithms. As with most crater detection models that use DEM data, some small craters may be considered to be noise that cannot be detected. The proposed algorithm can be used to improve the accuracy and speed of deep space probes in detecting candidate landing sites, and the discovery of new craters can increase the size of the original data set.","call-number":"5.349|Q12|2</w:instrText>
      </w:r>
      <w:r w:rsidR="00EB0584">
        <w:rPr>
          <w:rFonts w:ascii="宋体" w:eastAsia="宋体" w:hAnsi="宋体" w:cs="宋体" w:hint="eastAsia"/>
        </w:rPr>
        <w:instrText>区</w:instrText>
      </w:r>
      <w:r w:rsidR="00EB0584">
        <w:instrText>","container-title":"Remote Sensing","DOI":"10.3390/rs14205225","ISSN":"2072-4292","issue":"20","journalAbbreviation":"Remote Sensing","language":"en","page":"5225","source":"2","title":"ELCD: Efficient Lunar Crater Detection Based on Attention Mechanisms and Multiscale Feature Fusion Networks from Digital Elevation Models","title-short":"ELCD","volume":"14","author":[{"family":"Fan","given":"Lili"},{"family":"Yuan","given":"Jiabin"},{"family":"Zha","given":"Keke"},{"family":"Wang","given":"Xunan"}],"issued":{"date-parts":[["2022",10,19]]}},"label":"page"},{"id":558,"uris":["http://zotero.org/users/10484185/items/X47DIZFR"],"itemData":{"id":558,"type":"article-journal","abstract":"Impact craters are common surface features on planetary surfaces. Their distribution offers important clues regarding geological and temporal processes on the Moon. Numerous endeavors have generated global catalogs of lunar craters; however, most of the existing catalogs only contain large craters (larger than several kilometers in diameter), and none of them offer three-dimensional (3D) morphometric information. In this study, we first present a machine-learning approach for automatic crater detection from digital elevation models (DEMs). Our crater detection approach can achieve a detection rate of about 85%. We also present an approach for extracting 3D morphometric information of craters based on the topography. These approaches were applied to producing a global crater data set covering the entire lunar surface that includes approximately 1.32 million craters (</w:instrText>
      </w:r>
      <w:r w:rsidR="00EB0584">
        <w:rPr>
          <w:rFonts w:hint="eastAsia"/>
        </w:rPr>
        <w:instrText>≥</w:instrText>
      </w:r>
      <w:r w:rsidR="00EB0584">
        <w:instrText>1 km). Verification was performed against previously published catalogs (Head et al., 2010, https://doi.org/10.1126/ science.1195050; Robbins, 2019, https://doi.org/10.1029/2018je005592), with about 23% of our craters transferred from the previous catalogs after a rim-fitting process. The crater catalog includes 3D morphometric data on the craters such as depths. Global analyses of craters based on this improved catalog indicate that the lunar mare and highlands have distinctive crater density differences of small craters (1–5 km). Craters of 2.5–5 km have reached saturation in several local regions in the highlands. Small craters (1–5 km) on the lunar mare are deeper than those on the highlands. The data in our comprehensive crater catalog can support various other lunar scientific studies.","call-number":"Null","container-title":"Journal of Geophysical Research: Planets","DOI":"10.1029/2020JE006728","ISSN":"2169-9097, 2169-9100","issue":"9","journalAbbreviation":"J Geophys Res Planets","language":"en","title":"An Improved Global Catalog of Lunar Impact Craters (</w:instrText>
      </w:r>
      <w:r w:rsidR="00EB0584">
        <w:rPr>
          <w:rFonts w:hint="eastAsia"/>
        </w:rPr>
        <w:instrText>≥</w:instrText>
      </w:r>
      <w:r w:rsidR="00EB0584">
        <w:instrText xml:space="preserve">1 km) With 3D Morphometric Information and Updates on Global Crater Analysis","URL":"https://onlinelibrary.wiley.com/doi/10.1029/2020JE006728","volume":"126","author":[{"family":"Wang","given":"Yiran"},{"family":"Wu","given":"Bo"},{"family":"Xue","given":"Haiou"},{"family":"Li","given":"Xiaoming"},{"family":"Ma","given":"Jun"}],"accessed":{"date-parts":[["2023",3,16]]},"issued":{"date-parts":[["2021",9]]}},"label":"page"}],"schema":"https://github.com/citation-style-language/schema/raw/master/csl-citation.json"} </w:instrText>
      </w:r>
      <w:r w:rsidR="00EB0584">
        <w:fldChar w:fldCharType="separate"/>
      </w:r>
      <w:r w:rsidR="00EB0584" w:rsidRPr="00EB0584">
        <w:rPr>
          <w:szCs w:val="24"/>
        </w:rPr>
        <w:t>[23,25–28]</w:t>
      </w:r>
      <w:r w:rsidR="00EB0584">
        <w:fldChar w:fldCharType="end"/>
      </w:r>
      <w:r>
        <w:t>. However, research regarding the automated recognition of small-sized impact craters is constrained by the paucity of datasets and pertinent references.</w:t>
      </w:r>
      <w:r w:rsidR="00EB0584">
        <w:t xml:space="preserve"> </w:t>
      </w:r>
      <w:r>
        <w:t xml:space="preserve">Nevertheless, delving into the automated identification of small impact craters holds significant importance. Fu et al. </w:t>
      </w:r>
      <w:r w:rsidR="00393C90">
        <w:fldChar w:fldCharType="begin"/>
      </w:r>
      <w:r w:rsidR="00393C90">
        <w:instrText xml:space="preserve"> ADDIN ZOTERO_ITEM CSL_CITATION {"citationID":"jsQYoYQc","properties":{"formattedCitation":"[29]","plainCitation":"[29]","noteIndex":0},"citationItems":[{"id":1399,"uris":["http://zotero.org/users/10484185/items/LKUVIG5T"],"itemData":{"id":1399,"type":"article-journal","abstract":"Chang’E-4 (CE-4) successfully landed on the floor of the Von Kármán crater within the South Pole-Aitken basin (SPA). One of its scientific objectives is to determine the subsurface structure and the thickness of lunar regolith at the landing site and along the traverse route of the Yutu-2 rover. Using orbital data, we employed small craters (diameters &lt;1 km) on the floor of the Von Kármán crater as probes to investigate the subsurface structure and stratigraphy of the CE-4 landing site. In this study, 40 dark-haloed craters that penetrate through the surface Finsen ejecta and excavate underlying mare deposits were identified, and 77 bright ray craters that expose only the underlying fresh materials but do not penetrate through the surface Finsen ejecta were found. The excavation depths of these craters and their distances from the Finsen crater center were calculated, and the thickness distribution of Finsen ejecta on the Von Kármán floor was systematically investigated. The boundary between Finsen ejecta and underlying mare basalt at the CE-4 landing site is constrained to a depth of 18m.We have proposed the stratigraphy for the CE-4 site and interpreted the origins of different layers and the geological history of the Von Kárm</w:instrText>
      </w:r>
      <w:r w:rsidR="00393C90">
        <w:rPr>
          <w:rFonts w:hint="eastAsia"/>
        </w:rPr>
        <w:instrText>á</w:instrText>
      </w:r>
      <w:r w:rsidR="00393C90">
        <w:instrText>n crater. These results provide valuable geological background for interpreting data from the Lunar Penetrating Radar (LPR) and Visible and Near-infrared Imaging Spectrometer (VNIS) on the Yutu-2 rover. The CE-4 landing site could provide a reference point for crater ejecta distribution and mixing with local materials, to test and improve ejecta thickness models according to the in situ measurements of the CE-4 LPR.","call-number":"1.889|Q3|3</w:instrText>
      </w:r>
      <w:r w:rsidR="00393C90">
        <w:rPr>
          <w:rFonts w:ascii="宋体" w:eastAsia="宋体" w:hAnsi="宋体" w:cs="宋体" w:hint="eastAsia"/>
        </w:rPr>
        <w:instrText>区</w:instrText>
      </w:r>
      <w:r w:rsidR="00393C90">
        <w:instrText xml:space="preserve">","container-title":"Research in Astronomy and Astrophysics","DOI":"10.1088/1674-4527/20/1/8","ISSN":"1674-4527","issue":"1","journalAbbreviation":"Res. Astron. Astrophys.","language":"en","note":"publisher: National Astronomical Observatories, CAS and IOP Publishing Ltd.","page":"008","source":"1.8","title":"The subsurface structure and stratigraphy of the Chang’E-4 landing site: orbital evidence from small craters on the Von Kármán crater floor","title-short":"The subsurface structure and stratigraphy of the Chang’E-4 landing site","volume":"20","author":[{"family":"Fu","given":"Xiao-Hui"},{"family":"Qiao","given":"Le"},{"family":"Zhang","given":"Jiang"},{"family":"Ling","given":"Zong-Cheng"},{"family":"Li","given":"Bo"}],"issued":{"date-parts":[["2020"]]}}}],"schema":"https://github.com/citation-style-language/schema/raw/master/csl-citation.json"} </w:instrText>
      </w:r>
      <w:r w:rsidR="00393C90">
        <w:fldChar w:fldCharType="separate"/>
      </w:r>
      <w:r w:rsidR="00393C90" w:rsidRPr="00393C90">
        <w:t>[29]</w:t>
      </w:r>
      <w:r w:rsidR="00393C90">
        <w:fldChar w:fldCharType="end"/>
      </w:r>
      <w:r>
        <w:t xml:space="preserve"> conducted a study on the subsurface structure and stratigraphy of the Chang'e-4 mission's landing site by analyzing small impact craters (diameter &lt;1 kilometer) at the bottom of the Von Kármán crater.</w:t>
      </w:r>
      <w:r w:rsidR="00393C90">
        <w:t xml:space="preserve"> </w:t>
      </w:r>
      <w:r w:rsidRPr="00C24A2A">
        <w:t xml:space="preserve">Fassett et al. </w:t>
      </w:r>
      <w:r w:rsidR="00393C90">
        <w:fldChar w:fldCharType="begin"/>
      </w:r>
      <w:r w:rsidR="00393C90">
        <w:instrText xml:space="preserve"> ADDIN ZOTERO_ITEM CSL_CITATION {"citationID":"HGOwkGYk","properties":{"formattedCitation":"[30]","plainCitation":"[30]","noteIndex":0},"citationItems":[{"id":1423,"uris":["http://zotero.org/users/10484185/items/6JAWPEGD"],"itemData":{"id":1423,"type":"article-journal","abstract":"Crater degradation and erosion control the lifetime of craters in the meter-to-kilometer diameter range on the lunar surface. A consequence of this crater degradation process is that meter-scale craters survive for a comparatively short time on the lunar surface in geologic terms. Here, we derive crater lifetimes for craters of &lt;</w:instrText>
      </w:r>
      <w:r w:rsidR="00393C90">
        <w:rPr>
          <w:rFonts w:ascii="Cambria Math" w:hAnsi="Cambria Math" w:cs="Cambria Math"/>
        </w:rPr>
        <w:instrText>∼</w:instrText>
      </w:r>
      <w:r w:rsidR="00393C90">
        <w:instrText xml:space="preserve">200 m in diameter by analyzing existing functional expressions for crater population equilibrium and production. These lifetimes allow us to constrain the topographic degradation needed at different scales to explain when craters become undetectable on equilibrium surfaces. We show how topographic degradation can be treated as a process of anomalous (scale-dependent) topographic diffusion and find large differences in effective diffusivities at different scales, consistent with a wide range of evidence besides equilibrium behavior. Understanding the range of morphology of meter-scale craters is particularly relevant for future exploration of the lunar surface with rovers. We illustrate expectations for the d/D distribution of small lunar craters on surfaces with negligible regional-scale slopes. Our results imply that if volatiles are found in preserved &lt;4 m craters and were delivered after crater formation, the volatiles must have been emplaced in the last </w:instrText>
      </w:r>
      <w:r w:rsidR="00393C90">
        <w:rPr>
          <w:rFonts w:ascii="Cambria Math" w:hAnsi="Cambria Math" w:cs="Cambria Math"/>
        </w:rPr>
        <w:instrText>∼</w:instrText>
      </w:r>
      <w:r w:rsidR="00393C90">
        <w:instrText xml:space="preserve">50 Ma. Given the rates of surface evolution we infer, the most likely emplacement time for any volatiles discovered at or near the surface in the interior of fresh, small craters may be much younger than this upper limit.","call-number":"Null","container-title":"Journal of Geophysical Research: Planets","DOI":"10.1029/2022JE007510","ISSN":"2169-9100","issue":"12","language":"en","license":"© 2022. American Geophysical Union. All Rights Reserved.","note":"_eprint: https://onlinelibrary.wiley.com/doi/pdf/10.1029/2022JE007510","page":"e2022JE007510","source":"Wiley Online Library","title":"Topographic Diffusion Revisited: Small Crater Lifetime on the Moon and Implications for Volatile Exploration","title-short":"Topographic Diffusion Revisited","volume":"127","author":[{"family":"Fassett","given":"Caleb I."},{"family":"Beyer","given":"Ross A."},{"family":"Deutsch","given":"Ariel N."},{"family":"Hirabayashi","given":"Masatoshi"},{"family":"Leight","given":"Cj"},{"family":"Mahanti","given":"Prasun"},{"family":"Nypaver","given":"Cole A."},{"family":"Thomson","given":"Bradley J."},{"family":"Minton","given":"David A."}],"issued":{"date-parts":[["2022"]]}}}],"schema":"https://github.com/citation-style-language/schema/raw/master/csl-citation.json"} </w:instrText>
      </w:r>
      <w:r w:rsidR="00393C90">
        <w:fldChar w:fldCharType="separate"/>
      </w:r>
      <w:r w:rsidR="00393C90" w:rsidRPr="00393C90">
        <w:t>[30]</w:t>
      </w:r>
      <w:r w:rsidR="00393C90">
        <w:fldChar w:fldCharType="end"/>
      </w:r>
      <w:r w:rsidRPr="00C24A2A">
        <w:t xml:space="preserve"> delved into the study of terrain degradation utilizing small impact craters. Additionally, small impact craters find frequent application in secondary crater analysis</w:t>
      </w:r>
      <w:r w:rsidR="00393C90">
        <w:t xml:space="preserve"> </w:t>
      </w:r>
      <w:r w:rsidR="00393C90">
        <w:fldChar w:fldCharType="begin"/>
      </w:r>
      <w:r w:rsidR="00393C90">
        <w:instrText xml:space="preserve"> ADDIN ZOTERO_ITEM CSL_CITATION {"citationID":"EWd5yCq2","properties":{"formattedCitation":"[31,32]","plainCitation":"[31,32]","noteIndex":0},"citationItems":[{"id":1409,"uris":["http://zotero.org/users/10484185/items/TLEW6A2L"],"itemData":{"id":1409,"type":"article-journal","abstract":"The large, fresh crater Tycho in the nearside lunar highlands has an extensive system of bright rays covering approximately 560,000 km2, containing dense clusters of secondary craters. Examination of crater densities in several clusters shows that Tycho produced almost 106 secondary craters larger than 63 m diameter. This is a lower limit, because small crater densities are reduced, most likely by mass wasting. We estimate a crater erasure rate of 2–6 cm/Myr, varying with crater size, and consistent with previous results. This process has removed many small craters, and it is probable that the original number of secondary craters formed by Tycho was higher. Also, we can only identify distant secondaries of Tycho where they occur in bright rays. Craters on Mars and Europa also formed large numbers of secondaries, but under possibly ideal conditions for spallation as a mechanism to produce high-velocity ejecta fragments. The results from Tycho show that large numbers of such fragments can be produced even from impact into a heavily fragmented target on which spallation is expected to be less important.","call-number":"3.657|Q2|2</w:instrText>
      </w:r>
      <w:r w:rsidR="00393C90">
        <w:rPr>
          <w:rFonts w:ascii="宋体" w:eastAsia="宋体" w:hAnsi="宋体" w:cs="宋体" w:hint="eastAsia"/>
        </w:rPr>
        <w:instrText>区</w:instrText>
      </w:r>
      <w:r w:rsidR="00393C90">
        <w:instrText xml:space="preserve">","container-title":"Icarus","DOI":"10.1016/j.icarus.2006.08.011","ISSN":"0019-1035","issue":"1","journalAbbreviation":"Icarus","page":"31-40","source":"3.2","title":"Rays and secondary craters of Tycho","volume":"186","author":[{"family":"Dundas","given":"Colin M."},{"family":"McEwen","given":"Alfred S."}],"issued":{"date-parts":[["2007",1,1]]}},"label":"page"},{"id":1401,"uris":["http://zotero.org/users/10484185/items/W9NAL3H2"],"itemData":{"id":1401,"type":"article-journal","abstract":"Giordano Bruno is a lunar farside Copernican-age crater. The relatively few superposed impact craters on its floor and ejecta blanket and extensive bright rays indicate its youth. High-resolution Lunar Reconnaissance Orbiter Camera images reveal that the frequency and the characteristics of the cumulative size-frequency distributions of the small-diameter impact craters and their morphology vary across the clastic ejecta and impact melt covered surfaces. Crater frequencies (N(10) defined as </w:instrText>
      </w:r>
      <w:r w:rsidR="00393C90">
        <w:rPr>
          <w:rFonts w:hint="eastAsia"/>
        </w:rPr>
        <w:instrText>≥</w:instrText>
      </w:r>
      <w:r w:rsidR="00393C90">
        <w:instrText>10</w:instrText>
      </w:r>
      <w:r w:rsidR="00393C90">
        <w:rPr>
          <w:rFonts w:ascii="Times New Roman" w:hAnsi="Times New Roman"/>
        </w:rPr>
        <w:instrText> </w:instrText>
      </w:r>
      <w:r w:rsidR="00393C90">
        <w:instrText>m</w:instrText>
      </w:r>
      <w:r w:rsidR="00393C90">
        <w:rPr>
          <w:rFonts w:cs="Palatino Linotype"/>
        </w:rPr>
        <w:instrText> </w:instrText>
      </w:r>
      <w:r w:rsidR="00393C90">
        <w:instrText>km</w:instrText>
      </w:r>
      <w:r w:rsidR="00393C90">
        <w:rPr>
          <w:rFonts w:cs="Palatino Linotype"/>
        </w:rPr>
        <w:instrText>−</w:instrText>
      </w:r>
      <w:r w:rsidR="00393C90">
        <w:instrText>2) vary by a factor of 10</w:instrText>
      </w:r>
      <w:r w:rsidR="00393C90">
        <w:rPr>
          <w:rFonts w:ascii="Times New Roman" w:hAnsi="Times New Roman"/>
        </w:rPr>
        <w:instrText> </w:instrText>
      </w:r>
      <w:r w:rsidR="00393C90">
        <w:instrText>s</w:instrText>
      </w:r>
      <w:r w:rsidR="00393C90">
        <w:rPr>
          <w:rFonts w:cs="Palatino Linotype"/>
        </w:rPr>
        <w:instrText>–</w:instrText>
      </w:r>
      <w:r w:rsidR="00393C90">
        <w:instrText>100</w:instrText>
      </w:r>
      <w:r w:rsidR="00393C90">
        <w:rPr>
          <w:rFonts w:ascii="Times New Roman" w:hAnsi="Times New Roman"/>
        </w:rPr>
        <w:instrText> </w:instrText>
      </w:r>
      <w:r w:rsidR="00393C90">
        <w:instrText>s (N(10) 2</w:instrText>
      </w:r>
      <w:r w:rsidR="00393C90">
        <w:rPr>
          <w:rFonts w:cs="Palatino Linotype"/>
        </w:rPr>
        <w:instrText>–</w:instrText>
      </w:r>
      <w:r w:rsidR="00393C90">
        <w:instrText>700) across the ejecta blanket, and between the ejecta and the melt deposits. Numerous craters on the ejecta blanket are degraded and buried by debris and impact melt, indicating that these partially buried craters formed during the deposition of the ejecta and prior to or during the emplacement of the impact melt. From geologic relations and crater statistics we conclude that a significant fraction of the craters observed on the ejecta blanket and the melt were formed during the cratering process itself and represent \"self-secondaries.\" Further, we conclude that these craters do not represent an extra-lunar primary impact production population. Self-secondary craters are formed by material launched into near-vertical trajectories and having velocities such that their flight time is sufficiently long that the bulk of the clastic ejecta and impact melt are deposited before that material impacts the surface. The presence of a significant number of self-secondary craters on the ejecta makes the determination of relative and absolute age dates problematic. Crater counts would indicate an inappropriately old age. Using data for craters on the melt surfaces and for small-diameter bright ejecta craters, an absolute model age of 1 Ma is estimated. This age is considerably younger than that estimated by other studies and probably represents a maximum age.","call-number":"3.657|Q2|2</w:instrText>
      </w:r>
      <w:r w:rsidR="00393C90">
        <w:rPr>
          <w:rFonts w:ascii="宋体" w:eastAsia="宋体" w:hAnsi="宋体" w:cs="宋体" w:hint="eastAsia"/>
        </w:rPr>
        <w:instrText>区</w:instrText>
      </w:r>
      <w:r w:rsidR="00393C90">
        <w:instrText xml:space="preserve">","container-title":"Icarus","DOI":"10.1016/j.icarus.2018.09.029","ISSN":"0019-1035","journalAbbreviation":"Icarus","page":"974-993","source":"3.2","title":"Giordano Bruno: Small crater populations––Implications for self-secondary cratering","title-short":"Giordano Bruno","volume":"321","author":[{"family":"Plescia","given":"J. B."},{"family":"Robinson","given":"Mark S."}],"issued":{"date-parts":[["2019",3,15]]}},"label":"page"}],"schema":"https://github.com/citation-style-language/schema/raw/master/csl-citation.json"} </w:instrText>
      </w:r>
      <w:r w:rsidR="00393C90">
        <w:fldChar w:fldCharType="separate"/>
      </w:r>
      <w:r w:rsidR="00393C90" w:rsidRPr="00393C90">
        <w:t>[31,32]</w:t>
      </w:r>
      <w:r w:rsidR="00393C90">
        <w:fldChar w:fldCharType="end"/>
      </w:r>
      <w:r w:rsidRPr="00C24A2A">
        <w:t xml:space="preserve"> and the determination of equilibrium diameter for specific regions </w:t>
      </w:r>
      <w:r w:rsidR="00393C90">
        <w:fldChar w:fldCharType="begin"/>
      </w:r>
      <w:r w:rsidR="00393C90">
        <w:instrText xml:space="preserve"> ADDIN ZOTERO_ITEM CSL_CITATION {"citationID":"rlA5UG72","properties":{"formattedCitation":"[6,33,34]","plainCitation":"[6,33,34]","noteIndex":0},"citationItems":[{"id":961,"uris":["http://zotero.org/users/10484185/items/X36PLCAX"],"itemData":{"id":961,"type":"article-journal","call-number":"1.678|Q34|4</w:instrText>
      </w:r>
      <w:r w:rsidR="00393C90">
        <w:rPr>
          <w:rFonts w:ascii="宋体" w:eastAsia="宋体" w:hAnsi="宋体" w:cs="宋体" w:hint="eastAsia"/>
        </w:rPr>
        <w:instrText>区</w:instrText>
      </w:r>
      <w:r w:rsidR="00393C90">
        <w:instrText>","container-title":"Radio Science","DOI":"10.1029/RS005i002p00273","ISSN":"00486604","issue":"2","journalAbbreviation":"Radio Sci.","language":"en","page":"273-291","source":"4","title":"Saturation and Equilibrium Conditions for Impact Cratering on the Lunar Surface: Criteria and Implications","title-short":"Saturation and Equilibrium Conditions for Impact Cratering on the Lunar Surface","volume":"5","author":[{"family":"Gault","given":"Donald E."}],"issued":{"date-parts":[["1970",2]]}},"label":"page"},{"id":1390,"uris":["http://zotero.org/users/10484185/items/G93RLLWF"],"itemData":{"id":1390,"type":"article-journal","call-number":"5.785|Q1|1</w:instrText>
      </w:r>
      <w:r w:rsidR="00393C90">
        <w:rPr>
          <w:rFonts w:ascii="宋体" w:eastAsia="宋体" w:hAnsi="宋体" w:cs="宋体" w:hint="eastAsia"/>
        </w:rPr>
        <w:instrText>区</w:instrText>
      </w:r>
      <w:r w:rsidR="00393C90">
        <w:instrText xml:space="preserve">","container-title":"Earth and Planetary Science Letters","DOI":"10.1016/j.epsl.2022.117791","ISSN":"0012821X","journalAbbreviation":"Earth and Planetary Science Letters","language":"en","page":"117791","source":"5.3","title":"On the provenance of the Chang'E-5 lunar samples","volume":"596","author":[{"family":"Jia","given":"Bojun"},{"family":"Fa","given":"Wenzhe"},{"family":"Zhang","given":"Mingwei"},{"family":"Di","given":"Kaichang"},{"family":"Xie","given":"Minggang"},{"family":"Tai","given":"Yushan"},{"family":"Li","given":"Yang"}],"issued":{"date-parts":[["2022",10]]}},"label":"page"},{"id":1416,"uris":["http://zotero.org/users/10484185/items/TA4ACFLV"],"itemData":{"id":1416,"type":"article-journal","abstract":"Overprinting of craters by subsequent impacts and topographic degradation complicates crater statistics, especially for old surfaces and small-diameter crater populations. A crater population is regarded as in equilibrium at a particular crater size when smaller craters are being produced at the same rate at which they are being destroyed. Evaluating the equilibrium state of crater populations is challenging, and empirical equilibrium densities are frequently inferred. By performing careful crater counts and cross comparisons on several lunar surfaces, we study the size-frequency distributions (SFD) for the crater populations, which have portions in equilibrium. The results are one of the few observational constraints on the SFD of crater populations in equilibrium, showing that referring to empirical equilibrium densities is not safe for evaluating the equilibrium states of crater populations. Equilibrium densities are not positively correlated with the ages of crater populations, and some populations in equilibrium have crater densities less than those previously believed to represent equilibrium conditions. Besides the SFD of the production population, different crater removal rates at different diameters also affect the SFD of crater populations in equilibrium. The equilibrium onset diameter (Deq) of a crater population can be translated to model ages because older populations have larger Deq, and those for same-aged surfaces are comparable. We show that the crater populations studied here are in equilibrium at much smaller diameters than those predicted for same-aged surfaces by crater degradation models, thus indicating lower crater degradation rates on the Moon, and/or younger ages of the counting areas.","call-number":"Null","container-title":"Journal of Geophysical Research: Planets","DOI":"10.1002/2015JE004860","ISSN":"2169-9100","issue":"12","language":"en","license":"©2015. American Geophysical Union. All Rights Reserved.","note":"_eprint: https://onlinelibrary.wiley.com/doi/pdf/10.1002/2015JE004860","page":"2277-2292","source":"Wiley Online Library","title":"Size-frequency distribution of crater populations in equilibrium on the Moon","volume":"120","author":[{"family":"Xiao","given":"Zhiyong"},{"family":"Werner","given":"Stephanie C."}],"issued":{"date-parts":[["2015"]]}},"label":"page"}],"schema":"https://github.com/citation-style-language/schema/raw/master/csl-citation.json"} </w:instrText>
      </w:r>
      <w:r w:rsidR="00393C90">
        <w:fldChar w:fldCharType="separate"/>
      </w:r>
      <w:r w:rsidR="00393C90" w:rsidRPr="00393C90">
        <w:t>[6,33,34]</w:t>
      </w:r>
      <w:r w:rsidR="00393C90">
        <w:fldChar w:fldCharType="end"/>
      </w:r>
      <w:r w:rsidRPr="00C24A2A">
        <w:t>. The currently documented lunar impact crater database contains upwards of a million craters with diameters exceeding 1 km</w:t>
      </w:r>
      <w:r w:rsidR="00393C90">
        <w:t xml:space="preserve"> </w:t>
      </w:r>
      <w:r w:rsidR="00393C90">
        <w:fldChar w:fldCharType="begin"/>
      </w:r>
      <w:r w:rsidR="00393C90">
        <w:instrText xml:space="preserve"> ADDIN ZOTERO_ITEM CSL_CITATION {"citationID":"BGLVO27A","properties":{"formattedCitation":"[11,28]","plainCitation":"[11,28]","noteIndex":0},"citationItems":[{"id":563,"uris":["http://zotero.org/users/10484185/items/YRKIXTGY"],"itemData":{"id":563,"type":"article-journal","abstract":"This paper presents a new, global database of lunar impact craters, estimated to be a complete census of all craters with diameters larger than 1–2 km. The database contains over 2 million craters, making it larger in number than any previously published lunar effort by more than a factor of 10. Of those craters, 1.3 million have diameters </w:instrText>
      </w:r>
      <w:r w:rsidR="00393C90">
        <w:rPr>
          <w:rFonts w:hint="eastAsia"/>
        </w:rPr>
        <w:instrText>≥</w:instrText>
      </w:r>
      <w:r w:rsidR="00393C90">
        <w:instrText xml:space="preserve">1 km, approximately 83,000 are </w:instrText>
      </w:r>
      <w:r w:rsidR="00393C90">
        <w:rPr>
          <w:rFonts w:hint="eastAsia"/>
        </w:rPr>
        <w:instrText>≥</w:instrText>
      </w:r>
      <w:r w:rsidR="00393C90">
        <w:instrText xml:space="preserve">5 km, and 6,972 craters are </w:instrText>
      </w:r>
      <w:r w:rsidR="00393C90">
        <w:rPr>
          <w:rFonts w:hint="eastAsia"/>
        </w:rPr>
        <w:instrText>≥</w:instrText>
      </w:r>
      <w:r w:rsidR="00393C90">
        <w:instrText xml:space="preserve">20 km. How the database was constructed along with the reliability of features is described in detail. Comparisons are made with past published databases, demonstrating good agreement for crater size and location. An ellipticity analysis is conducted, illustrating there is no dominant direction for elliptical crater orientation based on location, diameter range, or ellipticity amount, consistent with randomness for craters </w:instrText>
      </w:r>
      <w:r w:rsidR="00393C90">
        <w:rPr>
          <w:rFonts w:hint="eastAsia"/>
        </w:rPr>
        <w:instrText>≥</w:instrText>
      </w:r>
      <w:r w:rsidR="00393C90">
        <w:instrText>10 km. A spatial density analysis is described, comparing the spatial density of small versus large craters, and numerous observations about the nonuniformity of the size distributions of craters across the Moon are made. The spatial density is also used in a discussion about kilometer-scale secondary impact craters and clearly shows that they dominate the crater population in some areas of the lunar surface. This paper presents just a tiny sample of the scientiﬁc investigations that could be done with this new crater database. Plain Language Summary This work presents a new database of lunar impact craters. Over 2 million craters were identiﬁed and measured, and 1.3 million of them are larger than 1 km in diameter.","call-number":"Null","container-title":"Journal of Geophysical Research: Planets","DOI":"10.1029/2018JE005592","ISSN":"2169-9097, 2169-9100","issue":"4","journalAbbreviation":"JGR Planets","language":"en","page":"871-892","title":"A New Global Database of Lunar Impact Craters &gt;1–2 km: 1. Crater Locations and Sizes, Comparisons With Published Databases, and Global Analysis","title-short":"A New Global Database of Lunar Impact Craters &gt;1–2 km","volume":"124","author":[{"family":"Robbins","given":"Stuart J."}],"issued":{"date-parts":[["2019",4]]}},"label":"page"},{"id":558,"uris":["http://zotero.org/users/10484185/items/X47DIZFR"],"itemData":{"id":558,"type":"article-journal","abstract":"Impact craters are common surface features on planetary surfaces. Their distribution offers important clues regarding geological and temporal processes on the Moon. Numerous endeavors have generated global catalogs of lunar craters; however, most of the existing catalogs only contain large craters (larger than several kilometers in diameter), and none of them offer three-dimensional (3D) morphometric information. In this study, we first present a machine-learning approach for automatic crater detection from digital elevation models (DEMs). Our crater detection approach can achieve a detection rate of about 85%. We also present an approach for extracting 3D morphometric information of craters based on the topography. These approaches were applied to producing a global crater data set covering the entire lunar surface that includes approximately 1.32 million craters (</w:instrText>
      </w:r>
      <w:r w:rsidR="00393C90">
        <w:rPr>
          <w:rFonts w:hint="eastAsia"/>
        </w:rPr>
        <w:instrText>≥</w:instrText>
      </w:r>
      <w:r w:rsidR="00393C90">
        <w:instrText>1 km). Verification was performed against previously published catalogs (Head et al., 2010, https://doi.org/10.1126/ science.1195050; Robbins, 2019, https://doi.org/10.1029/2018je005592), with about 23% of our craters transferred from the previous catalogs after a rim-fitting process. The crater catalog includes 3D morphometric data on the craters such as depths. Global analyses of craters based on this improved catalog indicate that the lunar mare and highlands have distinctive crater density differences of small craters (1–5 km). Craters of 2.5–5 km have reached saturation in several local regions in the highlands. Small craters (1–5 km) on the lunar mare are deeper than those on the highlands. The data in our comprehensive crater catalog can support various other lunar scientific studies.","call-number":"Null","container-title":"Journal of Geophysical Research: Planets","DOI":"10.1029/2020JE006728","ISSN":"2169-9097, 2169-9100","issue":"9","journalAbbreviation":"J Geophys Res Planets","language":"en","title":"An Improved Global Catalog of Lunar Impact Craters (</w:instrText>
      </w:r>
      <w:r w:rsidR="00393C90">
        <w:rPr>
          <w:rFonts w:hint="eastAsia"/>
        </w:rPr>
        <w:instrText>≥</w:instrText>
      </w:r>
      <w:r w:rsidR="00393C90">
        <w:instrText xml:space="preserve">1 km) With 3D Morphometric Information and Updates on Global Crater Analysis","URL":"https://onlinelibrary.wiley.com/doi/10.1029/2020JE006728","volume":"126","author":[{"family":"Wang","given":"Yiran"},{"family":"Wu","given":"Bo"},{"family":"Xue","given":"Haiou"},{"family":"Li","given":"Xiaoming"},{"family":"Ma","given":"Jun"}],"accessed":{"date-parts":[["2023",3,16]]},"issued":{"date-parts":[["2021",9]]}},"label":"page"}],"schema":"https://github.com/citation-style-language/schema/raw/master/csl-citation.json"} </w:instrText>
      </w:r>
      <w:r w:rsidR="00393C90">
        <w:fldChar w:fldCharType="separate"/>
      </w:r>
      <w:r w:rsidR="00393C90" w:rsidRPr="00393C90">
        <w:t>[11,28]</w:t>
      </w:r>
      <w:r w:rsidR="00393C90">
        <w:fldChar w:fldCharType="end"/>
      </w:r>
      <w:r w:rsidRPr="00C24A2A">
        <w:t xml:space="preserve">. For small craters with a radius greater than r, the equilibrium cumulative size-frequency distribution (SFD) per unit area is proportional to </w:t>
      </w:r>
      <m:oMath>
        <m:sSup>
          <m:sSupPr>
            <m:ctrlPr>
              <w:rPr>
                <w:rFonts w:ascii="Cambria Math" w:hAnsi="Cambria Math"/>
                <w:i/>
              </w:rPr>
            </m:ctrlPr>
          </m:sSupPr>
          <m:e>
            <m:r>
              <w:rPr>
                <w:rFonts w:ascii="Cambria Math" w:hAnsi="Cambria Math"/>
              </w:rPr>
              <m:t xml:space="preserve">r </m:t>
            </m:r>
          </m:e>
          <m:sup>
            <m:r>
              <w:rPr>
                <w:rFonts w:ascii="Cambria Math" w:hAnsi="Cambria Math"/>
              </w:rPr>
              <m:t>-2</m:t>
            </m:r>
          </m:sup>
        </m:sSup>
        <m:r>
          <w:rPr>
            <w:rFonts w:ascii="Cambria Math" w:hAnsi="Cambria Math"/>
            <w:i/>
          </w:rPr>
          <w:fldChar w:fldCharType="begin"/>
        </m:r>
        <m:r>
          <m:rPr>
            <m:sty m:val="p"/>
          </m:rPr>
          <w:rPr>
            <w:rFonts w:ascii="Cambria Math" w:hAnsi="Cambria Math"/>
          </w:rPr>
          <m:t xml:space="preserve"> ADDIN ZOTERO_ITEM CSL_CITATION {"citationID":"WIKVtwCl","properties":{"formattedCitation":"[47]","plainCitation":"[47]","dontUpdate":true,"noteIndex":0},"citationItems":[{"id":1405,"uris":["http://zotero.org/users/10484185/items/H4T8AMFN"],"itemData":{"id":1405,"type":"article-journal","abstract":"Small craters of the lunar maria are observed to be in a state of equilibrium, in which the rate of production of new craters is, on average, equal to the rate of destruction of old craters. Crater counts of multiple lunar terrains over decades consistently show that the equilibrium cumulative size-frequency distribution (SFD) per unit area of small craters of radius &gt;r is proportional r-2, and that the total crater density is a few percent of so-called geometric saturation, which is the maximum theoretical packing density of circular features. While it has long been known that the primary crater destruction mechanism for these small craters is steady diffusive degradation, there are few quantitative constraints on the processes that determine the degradation rate of meter to kilometer scale lunar surface features. Here we combine analytical modeling with a Monte Carlo landscape evolution code known as the Cratered Terrain Evolution Model to place constraints on which processes control the observed equilibrium size-frequency distribution for small craters. We find that the impacts by small distal ejecta fragments, distributed in spatially heterogeneous rays, is the largest contributor to the diffusive degradation which controls the equilibrium SFD of small craters. Other degradation or crater removal mechanisms, such cookie cutting, ejecta burial, seismic shaking, and micrometeoroid bombardment, likely contribute very little to the diffusive topographic degradation of the lunar maria at the meter scale and larger.","call-number":"3.657|Q2|2</m:t>
        </m:r>
        <m:r>
          <m:rPr>
            <m:sty m:val="p"/>
          </m:rPr>
          <w:rPr>
            <w:rFonts w:ascii="宋体" w:eastAsia="宋体" w:hAnsi="宋体" w:cs="宋体" w:hint="eastAsia"/>
          </w:rPr>
          <m:t>区</m:t>
        </m:r>
        <m:r>
          <m:rPr>
            <m:sty m:val="p"/>
          </m:rPr>
          <w:rPr>
            <w:rFonts w:ascii="Cambria Math" w:hAnsi="Cambria Math"/>
          </w:rPr>
          <m:t xml:space="preserve">","container-title":"Icarus","DOI":"10.1016/j.icarus.2019.02.021","ISSN":"0019-1035","journalAbbreviation":"Icarus","page":"63-87","source":"3.2","title":"The equilibrium size-frequency distribution of small craters reveals the effects of distal ejecta on lunar landscape morphology","volume":"326","author":[{"family":"Minton","given":"David A."},{"family":"Fassett","given":"Caleb I."},{"family":"Hirabayashi","given":"Masatoshi"},{"family":"Howl","given":"Bryan A."},{"family":"Richardson","given":"James E."}],"issued":{"date-parts":[["2019",7,1]]}}}],"schema":"https://github.com/citation-style-language/schema/raw/master/csl-citation.json"} </m:t>
        </m:r>
        <m:r>
          <w:rPr>
            <w:rFonts w:ascii="Cambria Math" w:hAnsi="Cambria Math"/>
            <w:i/>
          </w:rPr>
          <w:fldChar w:fldCharType="separate"/>
        </m:r>
        <m:r>
          <w:rPr>
            <w:rFonts w:ascii="Cambria Math" w:hAnsi="Cambria Math"/>
            <w:i/>
          </w:rPr>
          <w:fldChar w:fldCharType="end"/>
        </m:r>
      </m:oMath>
      <w:r w:rsidR="00393C90">
        <w:t xml:space="preserve"> </w:t>
      </w:r>
      <w:r w:rsidR="00393C90">
        <w:fldChar w:fldCharType="begin"/>
      </w:r>
      <w:r w:rsidR="00393C90">
        <w:instrText xml:space="preserve"> ADDIN ZOTERO_ITEM CSL_CITATION {"citationID":"CUYFc455","properties":{"formattedCitation":"[35]","plainCitation":"[35]","noteIndex":0},"citationItems":[{"id":1405,"uris":["http://zotero.org/users/10484185/items/H4T8AMFN"],"itemData":{"id":1405,"type":"article-journal","abstract":"Small craters of the lunar maria are observed to be in a state of equilibrium, in which the rate of production of new craters is, on average, equal to the rate of destruction of old craters. Crater counts of multiple lunar terrains over decades consistently show that the equilibrium cumulative size-frequency distribution (SFD) per unit area of small craters of radius &gt;r is proportional r−2, and that the total crater density is a few percent of so-called geometric saturation, which is the maximum theoretical packing density of circular features. While it has long been known that the primary crater destruction mechanism for these small craters is steady diffusive degradation, there are few quantitative constraints on the processes that determine the degradation rate of meter to kilometer scale lunar surface features. Here we combine analytical modeling with a Monte Carlo landscape evolution code known as the Cratered Terrain Evolution Model to place constraints on which processes control the observed equilibrium size-frequency distribution for small craters. We find that the impacts by small distal ejecta fragments, distributed in spatially heterogeneous rays, is the largest contributor to the diffusive degradation which controls the equilibrium SFD of small craters. Other degradation or crater removal mechanisms, such cookie cutting, ejecta burial, seismic shaking, and micrometeoroid bombardment, likely contribute very little to the diffusive topographic degradation of the lunar maria at the meter scale and larger.","call-number":"3.657|Q2|2</w:instrText>
      </w:r>
      <w:r w:rsidR="00393C90">
        <w:rPr>
          <w:rFonts w:ascii="宋体" w:eastAsia="宋体" w:hAnsi="宋体" w:cs="宋体" w:hint="eastAsia"/>
        </w:rPr>
        <w:instrText>区</w:instrText>
      </w:r>
      <w:r w:rsidR="00393C90">
        <w:instrText xml:space="preserve">","container-title":"Icarus","DOI":"10.1016/j.icarus.2019.02.021","ISSN":"0019-1035","journalAbbreviation":"Icarus","page":"63-87","source":"3.2","title":"The equilibrium size-frequency distribution of small craters reveals the effects of distal ejecta on lunar landscape morphology","volume":"326","author":[{"family":"Minton","given":"David A."},{"family":"Fassett","given":"Caleb I."},{"family":"Hirabayashi","given":"Masatoshi"},{"family":"Howl","given":"Bryan A."},{"family":"Richardson","given":"James E."}],"issued":{"date-parts":[["2019",7,1]]}}}],"schema":"https://github.com/citation-style-language/schema/raw/master/csl-citation.json"} </w:instrText>
      </w:r>
      <w:r w:rsidR="00393C90">
        <w:fldChar w:fldCharType="separate"/>
      </w:r>
      <w:r w:rsidR="00393C90" w:rsidRPr="00393C90">
        <w:t>[35]</w:t>
      </w:r>
      <w:r w:rsidR="00393C90">
        <w:fldChar w:fldCharType="end"/>
      </w:r>
      <w:r w:rsidR="00393C90">
        <w:rPr>
          <w:rFonts w:ascii="宋体" w:eastAsia="宋体" w:hAnsi="宋体" w:cs="宋体" w:hint="eastAsia"/>
          <w:lang w:eastAsia="zh-CN"/>
        </w:rPr>
        <w:t>.</w:t>
      </w:r>
      <w:r w:rsidRPr="00C24A2A">
        <w:t xml:space="preserve"> This infers that impact craters larger than 100 m might exceed a billion in number, rendering manual identification of small impact craters nearly infeasible. </w:t>
      </w:r>
      <w:r w:rsidR="00D4219C" w:rsidRPr="00D4219C">
        <w:t>While significant progress has been made in the field of crater recognition, identifying small craters remains a challenging problem</w:t>
      </w:r>
      <w:r w:rsidR="00D4219C">
        <w:t>.</w:t>
      </w:r>
    </w:p>
    <w:p w14:paraId="00A6E335" w14:textId="599B3FFD" w:rsidR="00A8715B" w:rsidRDefault="00C24A2A" w:rsidP="00A8715B">
      <w:pPr>
        <w:pStyle w:val="MDPI31text"/>
      </w:pPr>
      <w:r>
        <w:t xml:space="preserve">However, there are notable limitations in identifying small impact craters using DEM data. This is primarily due to the typical image resolution of DEM being 59m/pixel or higher </w:t>
      </w:r>
      <w:r w:rsidR="00393C90">
        <w:fldChar w:fldCharType="begin"/>
      </w:r>
      <w:r w:rsidR="00393C90">
        <w:instrText xml:space="preserve"> ADDIN ZOTERO_ITEM CSL_CITATION {"citationID":"5zWZj51Z","properties":{"formattedCitation":"[36]","plainCitation":"[36]","noteIndex":0},"citationItems":[{"id":1175,"uris":["http://zotero.org/users/10484185/items/PF4MIU8Q"],"itemData":{"id":1175,"type":"article-journal","abstract":"We present an improved lunar digital elevation model (DEM) covering latitudes within ±60°, at a horizontal resolution of 512pixels per degree (</w:instrText>
      </w:r>
      <w:r w:rsidR="00393C90">
        <w:rPr>
          <w:rFonts w:ascii="Cambria Math" w:hAnsi="Cambria Math" w:cs="Cambria Math"/>
        </w:rPr>
        <w:instrText>∼</w:instrText>
      </w:r>
      <w:r w:rsidR="00393C90">
        <w:instrText xml:space="preserve">60m at the equator) and a typical vertical accuracy </w:instrText>
      </w:r>
      <w:r w:rsidR="00393C90">
        <w:rPr>
          <w:rFonts w:ascii="Cambria Math" w:hAnsi="Cambria Math" w:cs="Cambria Math"/>
        </w:rPr>
        <w:instrText>∼</w:instrText>
      </w:r>
      <w:r w:rsidR="00393C90">
        <w:instrText xml:space="preserve">3 to 4m. This DEM is constructed from </w:instrText>
      </w:r>
      <w:r w:rsidR="00393C90">
        <w:rPr>
          <w:rFonts w:ascii="Cambria Math" w:hAnsi="Cambria Math" w:cs="Cambria Math"/>
        </w:rPr>
        <w:instrText>∼</w:instrText>
      </w:r>
      <w:r w:rsidR="00393C90">
        <w:instrText>4.5×109 geodetically-accurate topographic heights from the Lunar Orbiter Laser Altimeter (LOLA) onboard the Lunar Reconnaissance Orbiter, to which we co-registered 43,200 stereo-derived DEMs (each 1°×1°) from the SELENE Terrain Camera (TC) (</w:instrText>
      </w:r>
      <w:r w:rsidR="00393C90">
        <w:rPr>
          <w:rFonts w:ascii="Cambria Math" w:hAnsi="Cambria Math" w:cs="Cambria Math"/>
        </w:rPr>
        <w:instrText>∼</w:instrText>
      </w:r>
      <w:r w:rsidR="00393C90">
        <w:instrText xml:space="preserve">1010pixels total). After co-registration, approximately 90% of the TC DEMs show root-mean-square vertical residuals with the LOLA data of &lt;5m compared to </w:instrText>
      </w:r>
      <w:r w:rsidR="00393C90">
        <w:rPr>
          <w:rFonts w:ascii="Cambria Math" w:hAnsi="Cambria Math" w:cs="Cambria Math"/>
        </w:rPr>
        <w:instrText>∼</w:instrText>
      </w:r>
      <w:r w:rsidR="00393C90">
        <w:instrText xml:space="preserve"> 50% prior to co-registration. We use the co-registered TC data to estimate and correct orbital and pointing geolocation errors from the LOLA altimetric profiles (typically amounting to &lt;10m horizontally and &lt;1m vertically). By combining both co-registered datasets, we obtain a near-global DEM with high geodetic accuracy, and without the need for surface interpolation. We evaluate the resulting LOLA+TC merged DEM (designated as “SLDEM2015”) with particular attention to quantifying seams and crossover errors.","call-number":"3.657|Q2|2</w:instrText>
      </w:r>
      <w:r w:rsidR="00393C90">
        <w:rPr>
          <w:rFonts w:ascii="宋体" w:eastAsia="宋体" w:hAnsi="宋体" w:cs="宋体" w:hint="eastAsia"/>
        </w:rPr>
        <w:instrText>区</w:instrText>
      </w:r>
      <w:r w:rsidR="00393C90">
        <w:instrText xml:space="preserve">","container-title":"Icarus","DOI":"10.1016/j.icarus.2015.07.039","ISSN":"0019-1035","journalAbbreviation":"Icarus","page":"346-355","source":"2","title":"A new lunar digital elevation model from the Lunar Orbiter Laser Altimeter and SELENE Terrain Camera","volume":"273","author":[{"family":"Barker","given":"M. K."},{"family":"Mazarico","given":"E."},{"family":"Neumann","given":"G. A."},{"family":"Zuber","given":"M. T."},{"family":"Haruyama","given":"J."},{"family":"Smith","given":"D. E."}],"issued":{"date-parts":[["2016",7,15]]}}}],"schema":"https://github.com/citation-style-language/schema/raw/master/csl-citation.json"} </w:instrText>
      </w:r>
      <w:r w:rsidR="00393C90">
        <w:fldChar w:fldCharType="separate"/>
      </w:r>
      <w:r w:rsidR="00393C90" w:rsidRPr="00393C90">
        <w:t>[36]</w:t>
      </w:r>
      <w:r w:rsidR="00393C90">
        <w:fldChar w:fldCharType="end"/>
      </w:r>
      <w:r>
        <w:t xml:space="preserve">. Automated detection necessitates a minimum of 10 pixels to reliably identify impact craters </w:t>
      </w:r>
      <w:r w:rsidR="00393C90">
        <w:fldChar w:fldCharType="begin"/>
      </w:r>
      <w:r w:rsidR="00393C90">
        <w:instrText xml:space="preserve"> ADDIN ZOTERO_ITEM CSL_CITATION {"citationID":"VXcGianW","properties":{"formattedCitation":"[37]","plainCitation":"[37]","noteIndex":0},"citationItems":[{"id":1272,"uris":["http://zotero.org/users/10484185/items/F7VZIRVC"],"itemData":{"id":1272,"type":"article-journal","abstract":"Size-frequency distribution (i.e., SFD) of impact craters are frequently used to study relative and absolute model ages for planetary surfaces. It is well accepted that crater statistics are incomplete and crater recognition is inaccurate at diameter ranges approaching a few pixels of the images used, but there is no benchmark about the minimum confidence limit for diameter (Dmin). Here we resolve this problem by comparing the SFD of each studied crater population using a same image dataset that has been down-sampled by different folds. A systematical study of several different-aged lunar crater populations using various image datasets found that crater statistics can be regarded as completed and crater rim identification can be regarded as accurate at diameters larger than about 10 pixels of the base images. Integrating other potential difficulties in crater counts (e.g., illumination conditions, personal biases, topography roughness, size of counting areas) would indicate that 10 pixels should be considered as a conservative suggestion. Using 10 pixels as Dmin could substantially enhance the reliability of crater counts, especially for prevalent high-resolution regional geological studies that employ populations of small craters.","call-number":"3.657|Q2|2</w:instrText>
      </w:r>
      <w:r w:rsidR="00393C90">
        <w:rPr>
          <w:rFonts w:ascii="宋体" w:eastAsia="宋体" w:hAnsi="宋体" w:cs="宋体" w:hint="eastAsia"/>
        </w:rPr>
        <w:instrText>区</w:instrText>
      </w:r>
      <w:r w:rsidR="00393C90">
        <w:instrText xml:space="preserve">","container-title":"Icarus","DOI":"10.1016/j.icarus.2020.113645","ISSN":"0019-1035","journalAbbreviation":"Icarus","page":"113645","source":"2","title":"The minimum confidence limit for diameters in crater counts","volume":"341","author":[{"family":"Wang","given":"Yichen"},{"family":"Xie","given":"Minggang"},{"family":"Xiao","given":"Zhiyong"},{"family":"Cui","given":"Jun"}],"issued":{"date-parts":[["2020",5,1]]}}}],"schema":"https://github.com/citation-style-language/schema/raw/master/csl-citation.json"} </w:instrText>
      </w:r>
      <w:r w:rsidR="00393C90">
        <w:fldChar w:fldCharType="separate"/>
      </w:r>
      <w:r w:rsidR="00393C90" w:rsidRPr="00393C90">
        <w:t>[37]</w:t>
      </w:r>
      <w:r w:rsidR="00393C90">
        <w:fldChar w:fldCharType="end"/>
      </w:r>
      <w:r>
        <w:t>. Consequently, accurate identification is possible only for impact craters with a diameter of at least 590m. In 2022, Fairweather and colleagues</w:t>
      </w:r>
      <w:r w:rsidR="00393C90">
        <w:t xml:space="preserve"> </w:t>
      </w:r>
      <w:r w:rsidR="00393C90">
        <w:fldChar w:fldCharType="begin"/>
      </w:r>
      <w:r w:rsidR="00393C90">
        <w:instrText xml:space="preserve"> ADDIN ZOTERO_ITEM CSL_CITATION {"citationID":"OFM9nFkz","properties":{"formattedCitation":"[38]","plainCitation":"[38]","noteIndex":0},"citationItems":[{"id":658,"uris":["http://zotero.org/users/10484185/items/273VM8HR"],"itemData":{"id":658,"type":"article-journal","abstract":"Impact craters are the most common feature on the Moon’s surface. Crater size–frequency distributions provide critical insight into the timing of geological events, surface erosion rates, and impact fluxes. The impact crater size–frequency follows a power law (meter-sized craters are a few orders of magnitude more numerous than kilometric ones), making it tedious to manually measure all the craters within an area to the smallest sizes. We can bridge this gap by using a machine learning algorithm. We adapted a Crater Detection Algorithm to work on the highest resolution lunar image data set (Lunar Reconnaissance OrbiterNarrow-Angle Camera [NAC] images). We describe the retraining and application of the detection model to preprocessed NAC images and discussed the accuracy of the resulting crater detections. We evaluated the model by assessing the results across six NAC images, each covering a different lunar area at differing lighting conditions. We present the model’s average true positive rate for small impact craters (down to 20 m in diameter) is 93%. The model does display a 15% overestimation in calculated crater diameters. The presented crater detection model shows acceptable performance on NAC images with incidence angles ranging between </w:instrText>
      </w:r>
      <w:r w:rsidR="00393C90">
        <w:rPr>
          <w:rFonts w:ascii="Cambria Math" w:hAnsi="Cambria Math" w:cs="Cambria Math"/>
        </w:rPr>
        <w:instrText>∼</w:instrText>
      </w:r>
      <w:r w:rsidR="00393C90">
        <w:instrText xml:space="preserve">50° and </w:instrText>
      </w:r>
      <w:r w:rsidR="00393C90">
        <w:rPr>
          <w:rFonts w:ascii="Cambria Math" w:hAnsi="Cambria Math" w:cs="Cambria Math"/>
        </w:rPr>
        <w:instrText>∼</w:instrText>
      </w:r>
      <w:r w:rsidR="00393C90">
        <w:instrText>70° and can be applied to many lunar sites independent to morphology.","call-number":"3.68|Q2|3</w:instrText>
      </w:r>
      <w:r w:rsidR="00393C90">
        <w:rPr>
          <w:rFonts w:ascii="宋体" w:eastAsia="宋体" w:hAnsi="宋体" w:cs="宋体" w:hint="eastAsia"/>
        </w:rPr>
        <w:instrText>区</w:instrText>
      </w:r>
      <w:r w:rsidR="00393C90">
        <w:instrText>","container-title":"Earth and Space Science","DOI":"10.1029/2021EA002177","ISSN":"2333-5084, 2333-5084","issue":"7","journalAbbreviation":"Earth and Space Science","language":"en","source":"4","title":"Automatic Mapping of Small Lunar Impact Craters Using LRO</w:instrText>
      </w:r>
      <w:r w:rsidR="00393C90">
        <w:rPr>
          <w:rFonts w:hint="eastAsia"/>
        </w:rPr>
        <w:instrText>‐</w:instrText>
      </w:r>
      <w:r w:rsidR="00393C90">
        <w:instrText xml:space="preserve">NAC Images","URL":"https://onlinelibrary.wiley.com/doi/10.1029/2021EA002177","volume":"9","author":[{"family":"Fairweather","given":"J. H."},{"family":"Lagain","given":"A."},{"family":"Servis","given":"K."},{"family":"Benedix","given":"G. K."},{"family":"Kumar","given":"S. S."},{"family":"Bland","given":"P. A."}],"accessed":{"date-parts":[["2023",5,9]]},"issued":{"date-parts":[["2022",7]]}}}],"schema":"https://github.com/citation-style-language/schema/raw/master/csl-citation.json"} </w:instrText>
      </w:r>
      <w:r w:rsidR="00393C90">
        <w:fldChar w:fldCharType="separate"/>
      </w:r>
      <w:r w:rsidR="00393C90" w:rsidRPr="00393C90">
        <w:t>[38]</w:t>
      </w:r>
      <w:r w:rsidR="00393C90">
        <w:fldChar w:fldCharType="end"/>
      </w:r>
      <w:r>
        <w:t xml:space="preserve"> </w:t>
      </w:r>
      <w:r w:rsidR="00CC0885" w:rsidRPr="00CC0885">
        <w:t xml:space="preserve">performed registration on Lunar Reconnaissance Orbiter </w:t>
      </w:r>
      <w:r w:rsidR="00B423DA">
        <w:t>(</w:t>
      </w:r>
      <w:r w:rsidR="00CC0885" w:rsidRPr="00CC0885">
        <w:t xml:space="preserve">LRO) </w:t>
      </w:r>
      <w:r w:rsidR="00B423DA" w:rsidRPr="00B423DA">
        <w:t xml:space="preserve">Narrow-Angle Camera </w:t>
      </w:r>
      <w:r w:rsidR="00B423DA">
        <w:t>(</w:t>
      </w:r>
      <w:r w:rsidR="00CC0885" w:rsidRPr="00CC0885">
        <w:t>NAC</w:t>
      </w:r>
      <w:r w:rsidR="00B423DA">
        <w:t>)</w:t>
      </w:r>
      <w:r w:rsidR="00CC0885" w:rsidRPr="00CC0885">
        <w:t xml:space="preserve"> images of the Moon. They manually annotated samples and utilized the YOLOv3 network for training and recognizing craters in the registered images. </w:t>
      </w:r>
      <w:r w:rsidRPr="00C24A2A">
        <w:t xml:space="preserve">In 2023, La Grassa et al. </w:t>
      </w:r>
      <w:r w:rsidR="00393C90">
        <w:fldChar w:fldCharType="begin"/>
      </w:r>
      <w:r w:rsidR="00393C90">
        <w:instrText xml:space="preserve"> ADDIN ZOTERO_ITEM CSL_CITATION {"citationID":"cnlbmlJP","properties":{"formattedCitation":"[39]","plainCitation":"[39]","noteIndex":0},"citationItems":[{"id":671,"uris":["http://zotero.org/users/10484185/items/LQ45B6NX"],"itemData":{"id":671,"type":"article-journal","call-number":"4.848","container-title":"Remote Sensing","DOI":"10.3390/rs15051171","issue":"5","note":"publisher: MDPI","page":"1171","source":"2","title":"YOLOLens: A Deep Learning Model Based on Super-Resolution to Enhance the Crater Detection of the Planetary Surfaces","title-short":"YOLOLens","volume":"15","author":[{"family":"La Grassa","given":"Riccardo"},{"family":"Cremonese","given":"Gabriele"},{"family":"Gallo","given":"Ignazio"},{"family":"Re","given":"Cristina"},{"family":"Martellato","given":"Elena"}],"issued":{"date-parts":[["2023"]]}}}],"schema":"https://github.com/citation-style-language/schema/raw/master/csl-citation.json"} </w:instrText>
      </w:r>
      <w:r w:rsidR="00393C90">
        <w:fldChar w:fldCharType="separate"/>
      </w:r>
      <w:r w:rsidR="00393C90" w:rsidRPr="00393C90">
        <w:t>[39]</w:t>
      </w:r>
      <w:r w:rsidR="00393C90">
        <w:fldChar w:fldCharType="end"/>
      </w:r>
      <w:r w:rsidR="00393C90">
        <w:t xml:space="preserve"> </w:t>
      </w:r>
      <w:r w:rsidRPr="00C24A2A">
        <w:t xml:space="preserve">utilized a deep learning model based on </w:t>
      </w:r>
      <w:proofErr w:type="spellStart"/>
      <w:r w:rsidRPr="00C24A2A">
        <w:t>Y</w:t>
      </w:r>
      <w:r w:rsidR="00CC0885" w:rsidRPr="00CC0885">
        <w:t>O</w:t>
      </w:r>
      <w:r w:rsidR="00CC0885">
        <w:t>LOL</w:t>
      </w:r>
      <w:r w:rsidRPr="00C24A2A">
        <w:t>ens</w:t>
      </w:r>
      <w:proofErr w:type="spellEnd"/>
      <w:r w:rsidRPr="00C24A2A">
        <w:t xml:space="preserve"> for impact crater identification. They employed Robbins' impact crater catalog </w:t>
      </w:r>
      <w:r w:rsidR="00393C90">
        <w:fldChar w:fldCharType="begin"/>
      </w:r>
      <w:r w:rsidR="00741A57">
        <w:instrText xml:space="preserve"> ADDIN ZOTERO_ITEM CSL_CITATION {"citationID":"1XJMhW1G","properties":{"formattedCitation":"[11]","plainCitation":"[11]","noteIndex":0},"citationItems":[{"id":563,"uris":["http://zotero.org/users/10484185/items/YRKIXTGY"],"itemData":{"id":563,"type":"article-journal","abstract":"This paper presents a new, global database of lunar impact craters, estimated to be a complete census of all craters with diameters larger than 1–2 km. The database contains over 2 million craters, making it larger in number than any previously published lunar effort by more than a factor of 10. Of those craters, 1.3 million have diameters </w:instrText>
      </w:r>
      <w:r w:rsidR="00741A57">
        <w:rPr>
          <w:rFonts w:hint="eastAsia"/>
        </w:rPr>
        <w:instrText>≥</w:instrText>
      </w:r>
      <w:r w:rsidR="00741A57">
        <w:instrText xml:space="preserve">1 km, approximately 83,000 are </w:instrText>
      </w:r>
      <w:r w:rsidR="00741A57">
        <w:rPr>
          <w:rFonts w:hint="eastAsia"/>
        </w:rPr>
        <w:instrText>≥</w:instrText>
      </w:r>
      <w:r w:rsidR="00741A57">
        <w:instrText xml:space="preserve">5 km, and 6,972 craters are </w:instrText>
      </w:r>
      <w:r w:rsidR="00741A57">
        <w:rPr>
          <w:rFonts w:hint="eastAsia"/>
        </w:rPr>
        <w:instrText>≥</w:instrText>
      </w:r>
      <w:r w:rsidR="00741A57">
        <w:instrText xml:space="preserve">20 km. How the database was constructed along with the reliability of features is described in detail. Comparisons are made with past published databases, demonstrating good agreement for crater size and location. An ellipticity analysis is conducted, illustrating there is no dominant direction for elliptical crater orientation based on location, diameter range, or ellipticity amount, consistent with randomness for craters </w:instrText>
      </w:r>
      <w:r w:rsidR="00741A57">
        <w:rPr>
          <w:rFonts w:hint="eastAsia"/>
        </w:rPr>
        <w:instrText>≥</w:instrText>
      </w:r>
      <w:r w:rsidR="00741A57">
        <w:instrText xml:space="preserve">10 km. A spatial density analysis is described, comparing the spatial density of small versus large craters, and numerous observations about the nonuniformity of the size distributions of craters across the Moon are made. The spatial density is also used in a discussion about kilometer-scale secondary impact craters and clearly shows that they dominate the crater population in some areas of the lunar surface. This paper presents just a tiny sample of the scientiﬁc investigations that could be done with this new crater database. Plain Language Summary This work presents a new database of lunar impact craters. Over 2 million craters were identiﬁed and measured, and 1.3 million of them are larger than 1 km in diameter.","call-number":"Null","container-title":"Journal of Geophysical Research: Planets","DOI":"10.1029/2018JE005592","ISSN":"2169-9097, 2169-9100","issue":"4","journalAbbreviation":"JGR Planets","language":"en","page":"871-892","title":"A New Global Database of Lunar Impact Craters &gt;1–2 km: 1. Crater Locations and Sizes, Comparisons With Published Databases, and Global Analysis","title-short":"A New Global Database of Lunar Impact Craters &gt;1–2 km","volume":"124","author":[{"family":"Robbins","given":"Stuart J."}],"issued":{"date-parts":[["2019",4]]}}}],"schema":"https://github.com/citation-style-language/schema/raw/master/csl-citation.json"} </w:instrText>
      </w:r>
      <w:r w:rsidR="00393C90">
        <w:fldChar w:fldCharType="separate"/>
      </w:r>
      <w:r w:rsidR="00741A57" w:rsidRPr="00741A57">
        <w:t>[11]</w:t>
      </w:r>
      <w:r w:rsidR="00393C90">
        <w:fldChar w:fldCharType="end"/>
      </w:r>
      <w:r w:rsidRPr="00C24A2A">
        <w:t xml:space="preserve"> and LRO </w:t>
      </w:r>
      <w:r w:rsidR="00B423DA" w:rsidRPr="00B423DA">
        <w:t xml:space="preserve">Wide-Angle Camera (WAC) </w:t>
      </w:r>
      <w:r w:rsidRPr="00C24A2A">
        <w:t>images for crater detection. However, since Robbins' impact crater catalog only includes craters with diameters larger than 1 kilometer, there are inherent limitations in identifying craters with diameters smaller than 1 km. Hence, automated identification of small impact craters remains a challenging problem.</w:t>
      </w:r>
    </w:p>
    <w:p w14:paraId="788DEBB2" w14:textId="14773979" w:rsidR="00A8715B" w:rsidRDefault="00885064" w:rsidP="00A8715B">
      <w:pPr>
        <w:pStyle w:val="MDPI31text"/>
      </w:pPr>
      <w:r w:rsidRPr="000D0CEE">
        <w:rPr>
          <w:szCs w:val="18"/>
        </w:rPr>
        <w:t>Chang’</w:t>
      </w:r>
      <w:r>
        <w:rPr>
          <w:szCs w:val="18"/>
        </w:rPr>
        <w:t>e</w:t>
      </w:r>
      <w:r w:rsidRPr="000D0CEE">
        <w:rPr>
          <w:szCs w:val="18"/>
        </w:rPr>
        <w:t>-</w:t>
      </w:r>
      <w:r>
        <w:rPr>
          <w:szCs w:val="18"/>
        </w:rPr>
        <w:t>5(CE</w:t>
      </w:r>
      <w:r w:rsidR="00D31057">
        <w:rPr>
          <w:szCs w:val="18"/>
        </w:rPr>
        <w:t>-</w:t>
      </w:r>
      <w:r>
        <w:rPr>
          <w:szCs w:val="18"/>
        </w:rPr>
        <w:t>5)</w:t>
      </w:r>
      <w:r w:rsidRPr="00885064">
        <w:t xml:space="preserve"> landing site is located in the Rümker region, with coordinates ranging from 49°W to 69W° and 41°N to 45°N. The area is predominantly populated by small impact craters, and the CE</w:t>
      </w:r>
      <w:r w:rsidR="00D31057">
        <w:t>-</w:t>
      </w:r>
      <w:r w:rsidRPr="00885064">
        <w:t>5 mission successfully obtained 1731 g of lunar samples</w:t>
      </w:r>
      <w:r w:rsidR="00741A57">
        <w:t xml:space="preserve"> </w:t>
      </w:r>
      <w:r w:rsidR="00741A57">
        <w:fldChar w:fldCharType="begin"/>
      </w:r>
      <w:r w:rsidR="00741A57">
        <w:instrText xml:space="preserve"> ADDIN ZOTERO_ITEM CSL_CITATION {"citationID":"2rovi3yW","properties":{"formattedCitation":"[40\\uc0\\u8211{}43]","plainCitation":"[40–43]","noteIndex":0},"citationItems":[{"id":1279,"uris":["http://zotero.org/users/10484185/items/3YTW4GHY"],"itemData":{"id":1279,"type":"article-journal","abstract":"Preliminary imagines for the planning of China's lunar research station on the Moon's south pole by way of implementation of the 3-4 missions during the period of 2020-2030.","call-number":"Not found","note":"event-title: 49th Annual Lunar and Planetary Science Conference\nADS Bibcode: 2018LPI....49.1856X","page":"1856","title":"Preliminary Imagines for the Planning and Its Scientific Objectives of China's Lunar Research Station","author":[{"family":"Xu","given":"L."},{"family":"Zou","given":"Y. L."},{"family":"Wu","given":"J."}],"issued":{"date-parts":[["2018",3,1]]}},"label":"page"},{"id":1206,"uris":["http://zotero.org/users/10484185/items/DGCXSMFD"],"itemData":{"id":1206,"type":"article-journal","abstract":"The Chang’e-5 (CE-5) mission is China’s first lunar sample return mission. The Rümker region in northern Oceanus Procellarum was selected as the landing area. CE-5 will automatically sample ~ 2 kg of lunar samples from the surface and subsurface. Previous studies focused more on the geological background of the landing region. However, the lunar regolith properties also have a significant influence on the mission, especially dril­ ling, and thus should be studied and constrained. In this research, we analyzed the lunar regolith properties of the CE-5 landing region first using remote sensing measurements. The western maria and eastern maria in the landing region are both covered by very low-Ti to low-Ti basaltic regolith. The western mare regolith, with longer exposure to space weathering, is more mature, finer, and thicker than the eastern mare regolith. CUGseries lunar regolith simulants were then produced based on our analysis (physically and chemically) of the regolith properties of CE-5 landing region and compared to Apollo soils. Finally, the lunar simulants were used to perform ground drilling experiments to support the drilling of the CE-5 mission. In a fixed rotation speed (120 rpm), feed speed (120 mm/min), and total drilling depth (~1 m), 274, 291, and 346 g of lunar simulants were cored on simulants Mixture-1, Mixture-2, and Mixture-3, respectively. Our experiments suggest that it is easier to drill and core finer and looser lunar regolith. In this case, the western mare regolith is easier for drilling than the eastern mare regolith. However, samples from the eastern young maria (Em3, Em4) are scientifically more meaningful. We propose that landing on, and drilling in, a smooth and mature area in unit Em4 should be the highest priority for the CE-5 mission; this can be accomplished by careful landing site selection, precise landing and optimized drilling control.","call-number":"3.657|Q2|2</w:instrText>
      </w:r>
      <w:r w:rsidR="00741A57">
        <w:rPr>
          <w:rFonts w:ascii="宋体" w:eastAsia="宋体" w:hAnsi="宋体" w:cs="宋体" w:hint="eastAsia"/>
        </w:rPr>
        <w:instrText>区</w:instrText>
      </w:r>
      <w:r w:rsidR="00741A57">
        <w:instrText>","container-title":"Icarus","DOI":"10.1016/j.icarus.2019.113508","ISSN":"00191035","journalAbbreviation":"Icarus","language":"en","page":"113508","source":"2","title":"The regolith properties of the Chang'e-5 landing region and the ground drilling experiments using lunar regolith simulants","volume":"337","author":[{"family":"Qian","given":"Yuqi"},{"family":"Xiao","given":"Long"},{"family":"Yin","given":"Shen"},{"family":"Zhang","given":"Ming"},{"family":"Zhao","given":"Siyuan"},{"family":"Pang","given":"Yong"},{"family":"Wang","given":"Jiang"},{"family":"Wang","given":"Guoxin"},{"family":"Head","given":"James W."}],"issued":{"date-parts":[["2020",2]]}},"label":"page"},{"id":1281,"uris":["http://zotero.org/users/10484185/items/PJA67B6H"],"itemData":{"id":1281,"type":"article-journal","abstract":"The distribution of water in the Moon’s interior carries implications for the origin of the Moon1, the crystallization of the lunar magma ocean2 and the duration of lunar volcanism2. The Chang’e-5 mission returned some of the youngest mare basalt samples reported so far, dated at 2.0 billion years ago (Ga)3, from the northwestern Procellarum KREEP Terrane, providing a probe into the spatiotemporal evolution of lunar water. Here we report the water abundances and hydrogen isotope compositions of apatite and ilmenite-hosted melt inclusions from the Chang’e-5 basalts. We derive a maximum water abundance of 283 ± 22 μg g−1 and a deuterium/hydrogen ratio of (1.06 ± 0.25) × 10–4 for the parent magma. Accounting for low-degree partial melting of the depleted mantle followed by extensive magma fractional crystallization4, we estimate a maximum mantle water abundance of 1–5 μg g−1, suggesting that the Moon’s youngest volcanism was not driven by abundant water in its mantle source. Such a modest water content for the Chang’e-5 basalt mantle source region is at the low end of the range estimated from mare basalts that erupted from around 4.0 Ga to 2.8 Ga (refs. 5,6), suggesting that the mantle source of the Chang’e-5 basalts had become dehydrated by 2.0 Ga through previous melt extraction from the Procellarum KREEP Terrane mantle during prolonged volcanic activity.","call-number":"69.504|Q1|1</w:instrText>
      </w:r>
      <w:r w:rsidR="00741A57">
        <w:rPr>
          <w:rFonts w:ascii="宋体" w:eastAsia="宋体" w:hAnsi="宋体" w:cs="宋体" w:hint="eastAsia"/>
        </w:rPr>
        <w:instrText>区</w:instrText>
      </w:r>
      <w:r w:rsidR="00741A57">
        <w:instrText>","container-title":"Nature","DOI":"10.1038/s41586-021-04107-9","ISSN":"1476-4687","issue":"7887","language":"en","license":"2021 The Author(s)","note":"number: 7887\npublisher: Nature Publishing Group","page":"49-53","source":"1","title":"A dry lunar mantle reservoir for young mare basalts of Chang’e-5","volume":"600","author":[{"family":"Hu","given":"Sen"},{"family":"He","given":"Huicun"},{"family":"Ji","given":"Jianglong"},{"family":"Lin","given":"Yangting"},{"family":"Hui","given":"Hejiu"},{"family":"Anand","given":"Mahesh"},{"family":"Tartèse","given":"Romain"},{"family":"Yan","given":"Yihong"},{"family":"Hao","given":"Jialong"},{"family":"Li","given":"Ruiying"},{"family":"Gu","given":"Lixin"},{"family":"Guo","given":"Qian"},{"family":"He","given":"Huaiyu"},{"family":"Ouyang","given":"Ziyuan"}],"issued":{"date-parts":[["2021",12]]}},"label":"page"},{"id":626,"uris":["http://zotero.org/users/10484185/items/2Q4WSW46"],"itemData":{"id":626,"type":"article-journal","call-number":"5.785|Q1|1</w:instrText>
      </w:r>
      <w:r w:rsidR="00741A57">
        <w:rPr>
          <w:rFonts w:ascii="宋体" w:eastAsia="宋体" w:hAnsi="宋体" w:cs="宋体" w:hint="eastAsia"/>
        </w:rPr>
        <w:instrText>区</w:instrText>
      </w:r>
      <w:r w:rsidR="00741A57">
        <w:instrText xml:space="preserve">","container-title":"Earth and Planetary Science Letters","DOI":"10.1016/j.epsl.2020.116272","ISSN":"0012821X","journalAbbreviation":"Earth and Planetary Science Letters","language":"en","page":"116272","source":"1","title":"A catalogue of impact craters larger than 200 m and surface age analysis in the Chang'e-5 landing area","volume":"541","author":[{"family":"Jia","given":"Mengna"},{"family":"Yue","given":"Zongyu"},{"family":"Di","given":"Kaichang"},{"family":"Liu","given":"Bin"},{"family":"Liu","given":"Jianzhong"},{"family":"Michael","given":"Gregory"}],"issued":{"date-parts":[["2020",7]]}},"label":"page"}],"schema":"https://github.com/citation-style-language/schema/raw/master/csl-citation.json"} </w:instrText>
      </w:r>
      <w:r w:rsidR="00741A57">
        <w:fldChar w:fldCharType="separate"/>
      </w:r>
      <w:r w:rsidR="00741A57" w:rsidRPr="00741A57">
        <w:rPr>
          <w:szCs w:val="24"/>
        </w:rPr>
        <w:t>[40–43]</w:t>
      </w:r>
      <w:r w:rsidR="00741A57">
        <w:fldChar w:fldCharType="end"/>
      </w:r>
      <w:r w:rsidRPr="00885064">
        <w:t>. Therefore, an improved Faster</w:t>
      </w:r>
      <w:r>
        <w:t xml:space="preserve"> </w:t>
      </w:r>
      <w:r w:rsidRPr="00885064">
        <w:t>R-CNN algorithm</w:t>
      </w:r>
      <w:r w:rsidR="00741A57">
        <w:t xml:space="preserve"> </w:t>
      </w:r>
      <w:r w:rsidR="00741A57">
        <w:fldChar w:fldCharType="begin"/>
      </w:r>
      <w:r w:rsidR="00741A57">
        <w:instrText xml:space="preserve"> ADDIN ZOTERO_ITEM CSL_CITATION {"citationID":"uvyZqV1r","properties":{"formattedCitation":"[44]","plainCitation":"[44]","noteIndex":0},"citationItems":[{"id":1325,"uris":["http://zotero.org/users/10484185/items/ZQDH6ALA"],"itemData":{"id":1325,"type":"paper-conference","call-number":"A","container-title":"Advances in Neural Information Processing Systems","publisher":"Curran Associates, Inc.","title":"Faster R-CNN: Towards Real-Time Object Detection with Region Proposal Networks","title-short":"Faster R-CNN","URL":"https://proceedings.neurips.cc/paper_files/paper/2015/hash/14bfa6bb14875e45bba028a21ed38046-Abstract.html","volume":"28","author":[{"family":"Ren","given":"Shaoqing"},{"family":"He","given":"Kaiming"},{"family":"Girshick","given":"Ross"},{"family":"Sun","given":"Jian"}],"accessed":{"date-parts":[["2023",9,1]]},"issued":{"date-parts":[["2015"]]}}}],"schema":"https://github.com/citation-style-language/schema/raw/master/csl-citation.json"} </w:instrText>
      </w:r>
      <w:r w:rsidR="00741A57">
        <w:fldChar w:fldCharType="separate"/>
      </w:r>
      <w:r w:rsidR="00741A57" w:rsidRPr="00741A57">
        <w:t>[44]</w:t>
      </w:r>
      <w:r w:rsidR="00741A57">
        <w:fldChar w:fldCharType="end"/>
      </w:r>
      <w:r w:rsidRPr="00885064">
        <w:t xml:space="preserve"> and</w:t>
      </w:r>
      <w:r w:rsidR="00046563" w:rsidRPr="00046563">
        <w:t xml:space="preserve"> Kaguya Terrain Camera (TC) morning map</w:t>
      </w:r>
      <w:r w:rsidRPr="00885064">
        <w:t xml:space="preserve"> </w:t>
      </w:r>
      <w:r w:rsidR="00741A57">
        <w:fldChar w:fldCharType="begin"/>
      </w:r>
      <w:r w:rsidR="00741A57">
        <w:instrText xml:space="preserve"> ADDIN ZOTERO_ITEM CSL_CITATION {"citationID":"Lg4FRN8v","properties":{"formattedCitation":"[45]","plainCitation":"[45]","noteIndex":0},"citationItems":[{"id":1214,"uris":["http://zotero.org/users/10484185/items/8E34AMAZ"],"itemData":{"id":1214,"type":"article-journal","abstract":"The Moon is the nearest celestial body to the Earth. Understanding the Moon is the most important issue confronting geosciences and planetary sciences. Japan will launch the lunar polar orbiter SELENE (Kaguya) (Kato et al., 2007) in 2007 as the first mission of the Japanese long-term lunar exploration program and acquire data for scientific knowledge and possible utilization of the Moon. An optical sensing instrument called the Lunar Imager/Spectrometer (LISM) is loaded on SELENE. The LISM requirements for the SELENE project are intended to provide high-resolution digital imagery and spectroscopic data for the entire lunar surface, acquiring these data for scientific knowledge and possible utilization of the Moon. Actually, LISM was designed to include three specialized sub-instruments: a terrain camera (TC), a multi-band imager (MI), and a spectral profiler (SP). The TC is a high-resolution stereo camera with 10-m spatial resolution from a SELENE nominal altitude of 100 km and a stereo angle of 30° to provide stereo pairs from which digital terrain models (DTMs) with a height resolution of 20 m or better will be produced. The MI is a multi-spectral imager with four and five color bands with 20 m and 60 m spatial resolution in visible and near-infrared ranges, which will provide data to be used to distinguish the geological units in detail. The SP is a line spectral profiler with a 400-m-wide footprint and 300 spectral bands with 6–8 nm spectral resolution in the visible to near-infrared ranges. The SP data will be sufficiently powerful to identify the lunar surface’s mineral composition. Moreover, LISM will provide data with a spatial resolution, signal-to-noise ratio, and covered spectral range superior to that of past Earth-based and spacecraft-based observations. In addition to the hardware instrumentation, we have studied operation plans for global data acquisition within the limited total data volume allotment per day. Results show that the TC and MI can achieve global observations within the restrictions by sharing the TC and MI observation periods, adopting appropriate data compression, and executing necessary SELENE orbital plane change operations to ensure global coverage by MI. Pre-launch operation planning has resulted in possible global TC high-contrast imagery, TC stereoscopic imagery, and MI 9-band imagery in one nominal mission period. The SP will also acquire spectral line profiling data for nearly the entire lunar surface. The east-west interval of the SP strip data will be 3–4 km at the equator by the end of the mission and shorter at higher latitudes. We have proposed execution of SELENE roll cant operations three times during the nominal mission period to execute calibration site observations, and have reached agreement on this matter with the SELENE project. We present LISM global surface mapping experiments for instrumentation and operation plans. The ground processing systems and the data release plan for LISM data are discussed briefly.","call-number":"Null","container-title":"Earth, Planets and Space","DOI":"10.1186/BF03352788","ISSN":"1880-5981","issue":"4","journalAbbreviation":"Earth Planet Sp","language":"en","page":"243-255","title":"Global lunar-surface mapping experiment using the Lunar Imager/Spectrometer on SELENE","volume":"60","author":[{"family":"Haruyama","given":"Junichi"},{"family":"Matsunaga","given":"Tsuneo"},{"family":"Ohtake","given":"Makiko"},{"family":"Morota","given":"Tomokatsu"},{"family":"Honda","given":"Chikatoshi"},{"family":"Yokota","given":"Yasuhiro"},{"family":"Torii","given":"Masaya"},{"family":"Ogawa","given":"Yoshiko"},{"literal":"LISM Working Group"}],"issued":{"date-parts":[["2008",4,1]]}}}],"schema":"https://github.com/citation-style-language/schema/raw/master/csl-citation.json"} </w:instrText>
      </w:r>
      <w:r w:rsidR="00741A57">
        <w:fldChar w:fldCharType="separate"/>
      </w:r>
      <w:r w:rsidR="00741A57" w:rsidRPr="00741A57">
        <w:t>[45]</w:t>
      </w:r>
      <w:r w:rsidR="00741A57">
        <w:fldChar w:fldCharType="end"/>
      </w:r>
      <w:r w:rsidR="00741A57">
        <w:t xml:space="preserve"> </w:t>
      </w:r>
      <w:r w:rsidRPr="00885064">
        <w:t xml:space="preserve">were utilized to identify small impact craters in the </w:t>
      </w:r>
      <w:r w:rsidR="00F95957">
        <w:t>CE-5</w:t>
      </w:r>
      <w:r w:rsidRPr="00885064">
        <w:t xml:space="preserve"> landing area, enhancing the accuracy of crater identification through model fusion </w:t>
      </w:r>
      <w:r w:rsidR="00741A57">
        <w:fldChar w:fldCharType="begin"/>
      </w:r>
      <w:r w:rsidR="00741A57">
        <w:instrText xml:space="preserve"> ADDIN ZOTERO_ITEM CSL_CITATION {"citationID":"j3CJ1j3j","properties":{"formattedCitation":"[46]","plainCitation":"[46]","noteIndex":0},"citationItems":[{"id":1386,"uris":["http://zotero.org/users/10484185/items/GFQRPR4B"],"itemData":{"id":1386,"type":"article","abstract":"Ensembles of neural networks are known to be much more robust and accurate than individual networks. However, training multiple deep networks for model averaging is computationally expensive. In this paper, we propose a method to obtain the seemingly contradictory goal of ensembling multiple neural networks at no additional training cost. We achieve this goal by training a single neural network, converging to several local minima along its optimization path and saving the model parameters. To obtain repeated rapid convergence, we leverage recent work on cyclic learning rate schedules. The resulting technique, which we refer to as Snapshot Ensembling, is simple, yet surprisingly effective. We show in a series of experiments that our approach is compatible with diverse network architectures and learning tasks. It consistently yields lower error rates than state-of-the-art single models at no additional training cost, and compares favorably with traditional network ensembles. On CIFAR-10 and CIFAR-100 our DenseNet Snapshot Ensembles obtain error rates of 3.4% and 17.4% respectively.","note":"arXiv:1704.00109 [cs]","number":"arXiv:1704.00109","publisher":"arXiv","source":"arXiv.org","title":"Snapshot Ensembles: Train 1, get M for free","title-short":"Snapshot Ensembles","URL":"http://arxiv.org/abs/1704.00109","author":[{"family":"Huang","given":"Gao"},{"family":"Li","given":"Yixuan"},{"family":"Pleiss","given":"Geoff"},{"family":"Liu","given":"Zhuang"},{"family":"Hopcroft","given":"John E."},{"family":"Weinberger","given":"Kilian Q."}],"accessed":{"date-parts":[["2023",9,19]]},"issued":{"date-parts":[["2017",3,31]]}}}],"schema":"https://github.com/citation-style-language/schema/raw/master/csl-citation.json"} </w:instrText>
      </w:r>
      <w:r w:rsidR="00741A57">
        <w:fldChar w:fldCharType="separate"/>
      </w:r>
      <w:r w:rsidR="00741A57" w:rsidRPr="00741A57">
        <w:t>[46]</w:t>
      </w:r>
      <w:r w:rsidR="00741A57">
        <w:fldChar w:fldCharType="end"/>
      </w:r>
      <w:r w:rsidRPr="00885064">
        <w:t>.</w:t>
      </w:r>
      <w:r>
        <w:t xml:space="preserve"> </w:t>
      </w:r>
      <w:r w:rsidRPr="00885064">
        <w:t xml:space="preserve">The TC morning map boasts a remarkable resolution of 7.403 meters per pixel, which is significantly superior to the 59 meters per pixel resolution typically found in DEM imagery. This higher resolution enables more precise detection of smaller craters. Furthermore, unlike LRO NAC images, the TC morning map eliminates the need for image registration, thereby reducing errors in latitude and longitude that may arise during the registration process. The improved Faster RCNN model and TC morning map were employed to predict the lunar impact crater catalog for the </w:t>
      </w:r>
      <w:r w:rsidR="00F95957">
        <w:t>CE-5</w:t>
      </w:r>
      <w:r w:rsidRPr="00885064">
        <w:t xml:space="preserve"> region. Following crater catalog retrieval, region density and dating analyses were conducted, comparing them with the radiometric dating results of samples collected in the </w:t>
      </w:r>
      <w:r w:rsidR="00F95957">
        <w:t>CE-5</w:t>
      </w:r>
      <w:r w:rsidRPr="00885064">
        <w:t xml:space="preserve"> area. This comparison can provide reference data for lunar dating, aiding in a deeper understanding of the moon's geological history.</w:t>
      </w:r>
    </w:p>
    <w:p w14:paraId="7E80B2BA" w14:textId="77777777" w:rsidR="00A8715B" w:rsidRDefault="00A8715B" w:rsidP="00A8715B">
      <w:pPr>
        <w:pStyle w:val="MDPI31text"/>
      </w:pPr>
    </w:p>
    <w:p w14:paraId="41C3D7C8" w14:textId="53A32380" w:rsidR="00F23605" w:rsidRPr="00EE7652" w:rsidRDefault="00F23605" w:rsidP="00EE7652">
      <w:pPr>
        <w:spacing w:line="240" w:lineRule="auto"/>
        <w:jc w:val="left"/>
        <w:rPr>
          <w:rFonts w:eastAsia="Times New Roman"/>
          <w:noProof w:val="0"/>
          <w:snapToGrid w:val="0"/>
          <w:szCs w:val="22"/>
          <w:lang w:eastAsia="de-DE" w:bidi="en-US"/>
        </w:rPr>
      </w:pPr>
    </w:p>
    <w:sectPr w:rsidR="00F23605" w:rsidRPr="00EE7652" w:rsidSect="00C62805">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777C" w14:textId="77777777" w:rsidR="00AC06C9" w:rsidRDefault="00AC06C9">
      <w:pPr>
        <w:spacing w:line="240" w:lineRule="auto"/>
      </w:pPr>
      <w:r>
        <w:separator/>
      </w:r>
    </w:p>
  </w:endnote>
  <w:endnote w:type="continuationSeparator" w:id="0">
    <w:p w14:paraId="73E8BCB0" w14:textId="77777777" w:rsidR="00AC06C9" w:rsidRDefault="00AC0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703F" w14:textId="77777777" w:rsidR="002A5305" w:rsidRPr="009409DB" w:rsidRDefault="002A5305" w:rsidP="00AF4EF0">
    <w:pPr>
      <w:pStyle w:val="a4"/>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D3EE" w14:textId="77777777" w:rsidR="002A5305" w:rsidRDefault="002A5305" w:rsidP="00BC17A1">
    <w:pPr>
      <w:pStyle w:val="MDPIfooterfirstpage"/>
      <w:pBdr>
        <w:top w:val="single" w:sz="4" w:space="0" w:color="000000"/>
      </w:pBdr>
      <w:adjustRightInd w:val="0"/>
      <w:snapToGrid w:val="0"/>
      <w:spacing w:before="480" w:line="100" w:lineRule="exact"/>
      <w:rPr>
        <w:i/>
        <w:szCs w:val="16"/>
        <w:lang w:val="fr-CH"/>
      </w:rPr>
    </w:pPr>
  </w:p>
  <w:p w14:paraId="66FC0A7B" w14:textId="77777777" w:rsidR="002A5305" w:rsidRPr="008B308E" w:rsidRDefault="002A5305" w:rsidP="00C17A75">
    <w:pPr>
      <w:pStyle w:val="MDPIfooterfirstpage"/>
      <w:tabs>
        <w:tab w:val="clear" w:pos="8845"/>
        <w:tab w:val="right" w:pos="10466"/>
      </w:tabs>
      <w:spacing w:line="240" w:lineRule="auto"/>
      <w:jc w:val="both"/>
      <w:rPr>
        <w:lang w:val="fr-CH"/>
      </w:rPr>
    </w:pPr>
    <w:r w:rsidRPr="001A6ACD">
      <w:rPr>
        <w:i/>
        <w:szCs w:val="16"/>
        <w:lang w:val="fr-CH"/>
      </w:rPr>
      <w:t>Remote Sens.</w:t>
    </w:r>
    <w:r w:rsidRPr="001A6ACD">
      <w:rPr>
        <w:szCs w:val="16"/>
        <w:lang w:val="fr-CH"/>
      </w:rPr>
      <w:t xml:space="preserve"> </w:t>
    </w:r>
    <w:r>
      <w:rPr>
        <w:b/>
        <w:szCs w:val="16"/>
        <w:lang w:val="fr-CH"/>
      </w:rPr>
      <w:t>2023</w:t>
    </w:r>
    <w:r w:rsidRPr="00046F7B">
      <w:rPr>
        <w:szCs w:val="16"/>
        <w:lang w:val="fr-CH"/>
      </w:rPr>
      <w:t>,</w:t>
    </w:r>
    <w:r>
      <w:rPr>
        <w:i/>
        <w:szCs w:val="16"/>
        <w:lang w:val="fr-CH"/>
      </w:rPr>
      <w:t xml:space="preserve"> 15</w:t>
    </w:r>
    <w:r w:rsidRPr="00046F7B">
      <w:rPr>
        <w:szCs w:val="16"/>
        <w:lang w:val="fr-CH"/>
      </w:rPr>
      <w:t xml:space="preserve">, </w:t>
    </w:r>
    <w:r>
      <w:rPr>
        <w:szCs w:val="16"/>
        <w:lang w:val="fr-CH"/>
      </w:rPr>
      <w:t xml:space="preserve">x. </w:t>
    </w:r>
    <w:r>
      <w:rPr>
        <w:szCs w:val="16"/>
        <w:lang w:val="fr-CH"/>
      </w:rPr>
      <w:t>https://doi.org/10.3390/xxxxx</w:t>
    </w:r>
    <w:r w:rsidRPr="008B308E">
      <w:rPr>
        <w:lang w:val="fr-CH"/>
      </w:rPr>
      <w:tab/>
      <w:t>www.mdpi.com/journal/</w:t>
    </w:r>
    <w:proofErr w:type="spellStart"/>
    <w:r w:rsidRPr="00BC5ABD">
      <w:t>remotesensing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619E" w14:textId="77777777" w:rsidR="00AC06C9" w:rsidRDefault="00AC06C9">
      <w:pPr>
        <w:spacing w:line="240" w:lineRule="auto"/>
      </w:pPr>
      <w:r>
        <w:separator/>
      </w:r>
    </w:p>
  </w:footnote>
  <w:footnote w:type="continuationSeparator" w:id="0">
    <w:p w14:paraId="5552B8C7" w14:textId="77777777" w:rsidR="00AC06C9" w:rsidRDefault="00AC0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C8A1" w14:textId="77777777" w:rsidR="002A5305" w:rsidRDefault="002A5305" w:rsidP="00AF4EF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2D71" w14:textId="77777777" w:rsidR="002A5305" w:rsidRDefault="002A5305" w:rsidP="00C17A75">
    <w:pPr>
      <w:tabs>
        <w:tab w:val="right" w:pos="10466"/>
      </w:tabs>
      <w:adjustRightInd w:val="0"/>
      <w:snapToGrid w:val="0"/>
      <w:spacing w:line="240" w:lineRule="auto"/>
      <w:rPr>
        <w:sz w:val="16"/>
      </w:rPr>
    </w:pPr>
    <w:r>
      <w:rPr>
        <w:i/>
        <w:sz w:val="16"/>
      </w:rPr>
      <w:t xml:space="preserve">Remote Sens. </w:t>
    </w:r>
    <w:r>
      <w:rPr>
        <w:b/>
        <w:sz w:val="16"/>
      </w:rPr>
      <w:t>2023</w:t>
    </w:r>
    <w:r w:rsidRPr="00046F7B">
      <w:rPr>
        <w:sz w:val="16"/>
      </w:rPr>
      <w:t>,</w:t>
    </w:r>
    <w:r>
      <w:rPr>
        <w:i/>
        <w:sz w:val="16"/>
      </w:rPr>
      <w:t xml:space="preserve"> 15</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3A30856" w14:textId="77777777" w:rsidR="002A5305" w:rsidRPr="00BA2DE7" w:rsidRDefault="002A5305" w:rsidP="00BC17A1">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6" w:type="dxa"/>
      <w:tblCellMar>
        <w:left w:w="0" w:type="dxa"/>
        <w:right w:w="0" w:type="dxa"/>
      </w:tblCellMar>
      <w:tblLook w:val="04A0" w:firstRow="1" w:lastRow="0" w:firstColumn="1" w:lastColumn="0" w:noHBand="0" w:noVBand="1"/>
    </w:tblPr>
    <w:tblGrid>
      <w:gridCol w:w="3678"/>
      <w:gridCol w:w="4535"/>
      <w:gridCol w:w="2273"/>
    </w:tblGrid>
    <w:tr w:rsidR="002A5305" w:rsidRPr="00C17A75" w14:paraId="704C3D3C" w14:textId="77777777" w:rsidTr="00A360A1">
      <w:trPr>
        <w:trHeight w:val="686"/>
      </w:trPr>
      <w:tc>
        <w:tcPr>
          <w:tcW w:w="3678" w:type="dxa"/>
          <w:shd w:val="clear" w:color="auto" w:fill="auto"/>
          <w:vAlign w:val="center"/>
        </w:tcPr>
        <w:p w14:paraId="53AD3EE7" w14:textId="77777777" w:rsidR="002A5305" w:rsidRPr="002B6F87" w:rsidRDefault="002A5305" w:rsidP="00C17A75">
          <w:pPr>
            <w:pStyle w:val="a6"/>
            <w:pBdr>
              <w:bottom w:val="none" w:sz="0" w:space="0" w:color="auto"/>
            </w:pBdr>
            <w:jc w:val="left"/>
            <w:rPr>
              <w:rFonts w:eastAsia="等线"/>
              <w:b/>
              <w:bCs/>
            </w:rPr>
          </w:pPr>
          <w:r w:rsidRPr="002B6F87">
            <w:rPr>
              <w:rFonts w:eastAsia="等线"/>
              <w:b/>
              <w:bCs/>
            </w:rPr>
            <w:drawing>
              <wp:inline distT="0" distB="0" distL="0" distR="0" wp14:anchorId="02D4035F" wp14:editId="1A9207D1">
                <wp:extent cx="2286000" cy="429260"/>
                <wp:effectExtent l="0" t="0" r="0" b="0"/>
                <wp:docPr id="1" name="Picture 6" descr="C:\Users\home\AppData\Local\Temp\HZ$D.661.3546\remotesens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661.3546\remotesensin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29260"/>
                        </a:xfrm>
                        <a:prstGeom prst="rect">
                          <a:avLst/>
                        </a:prstGeom>
                        <a:noFill/>
                        <a:ln>
                          <a:noFill/>
                        </a:ln>
                      </pic:spPr>
                    </pic:pic>
                  </a:graphicData>
                </a:graphic>
              </wp:inline>
            </w:drawing>
          </w:r>
        </w:p>
      </w:tc>
      <w:tc>
        <w:tcPr>
          <w:tcW w:w="4535" w:type="dxa"/>
          <w:shd w:val="clear" w:color="auto" w:fill="auto"/>
          <w:vAlign w:val="center"/>
        </w:tcPr>
        <w:p w14:paraId="3852F631" w14:textId="77777777" w:rsidR="002A5305" w:rsidRPr="002B6F87" w:rsidRDefault="002A5305" w:rsidP="00C17A75">
          <w:pPr>
            <w:pStyle w:val="a6"/>
            <w:pBdr>
              <w:bottom w:val="none" w:sz="0" w:space="0" w:color="auto"/>
            </w:pBdr>
            <w:rPr>
              <w:rFonts w:eastAsia="等线"/>
              <w:b/>
              <w:bCs/>
            </w:rPr>
          </w:pPr>
        </w:p>
      </w:tc>
      <w:tc>
        <w:tcPr>
          <w:tcW w:w="2273" w:type="dxa"/>
          <w:shd w:val="clear" w:color="auto" w:fill="auto"/>
          <w:vAlign w:val="center"/>
        </w:tcPr>
        <w:p w14:paraId="61BB7A35" w14:textId="77777777" w:rsidR="002A5305" w:rsidRPr="002B6F87" w:rsidRDefault="002A5305" w:rsidP="00A360A1">
          <w:pPr>
            <w:pStyle w:val="a6"/>
            <w:pBdr>
              <w:bottom w:val="none" w:sz="0" w:space="0" w:color="auto"/>
            </w:pBdr>
            <w:jc w:val="right"/>
            <w:rPr>
              <w:rFonts w:eastAsia="等线"/>
              <w:b/>
              <w:bCs/>
            </w:rPr>
          </w:pPr>
          <w:r>
            <w:rPr>
              <w:rFonts w:eastAsia="等线"/>
              <w:b/>
              <w:bCs/>
            </w:rPr>
            <w:drawing>
              <wp:inline distT="0" distB="0" distL="0" distR="0" wp14:anchorId="6F4293A8" wp14:editId="68278476">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37D61BE9" w14:textId="77777777" w:rsidR="002A5305" w:rsidRPr="002A1F0E" w:rsidRDefault="002A5305" w:rsidP="00BC17A1">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6F1"/>
    <w:multiLevelType w:val="hybridMultilevel"/>
    <w:tmpl w:val="1FD6DADA"/>
    <w:lvl w:ilvl="0" w:tplc="FF30643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504D"/>
    <w:multiLevelType w:val="hybridMultilevel"/>
    <w:tmpl w:val="A59AAC9A"/>
    <w:lvl w:ilvl="0" w:tplc="04090001">
      <w:start w:val="1"/>
      <w:numFmt w:val="bullet"/>
      <w:lvlText w:val=""/>
      <w:lvlJc w:val="left"/>
      <w:pPr>
        <w:ind w:left="3048" w:hanging="440"/>
      </w:pPr>
      <w:rPr>
        <w:rFonts w:ascii="Wingdings" w:hAnsi="Wingdings" w:hint="default"/>
      </w:rPr>
    </w:lvl>
    <w:lvl w:ilvl="1" w:tplc="FFFFFFFF" w:tentative="1">
      <w:start w:val="1"/>
      <w:numFmt w:val="bullet"/>
      <w:lvlText w:val=""/>
      <w:lvlJc w:val="left"/>
      <w:pPr>
        <w:ind w:left="3488" w:hanging="440"/>
      </w:pPr>
      <w:rPr>
        <w:rFonts w:ascii="Wingdings" w:hAnsi="Wingdings" w:hint="default"/>
      </w:rPr>
    </w:lvl>
    <w:lvl w:ilvl="2" w:tplc="FFFFFFFF" w:tentative="1">
      <w:start w:val="1"/>
      <w:numFmt w:val="bullet"/>
      <w:lvlText w:val=""/>
      <w:lvlJc w:val="left"/>
      <w:pPr>
        <w:ind w:left="3928" w:hanging="440"/>
      </w:pPr>
      <w:rPr>
        <w:rFonts w:ascii="Wingdings" w:hAnsi="Wingdings" w:hint="default"/>
      </w:rPr>
    </w:lvl>
    <w:lvl w:ilvl="3" w:tplc="FFFFFFFF" w:tentative="1">
      <w:start w:val="1"/>
      <w:numFmt w:val="bullet"/>
      <w:lvlText w:val=""/>
      <w:lvlJc w:val="left"/>
      <w:pPr>
        <w:ind w:left="4368" w:hanging="440"/>
      </w:pPr>
      <w:rPr>
        <w:rFonts w:ascii="Wingdings" w:hAnsi="Wingdings" w:hint="default"/>
      </w:rPr>
    </w:lvl>
    <w:lvl w:ilvl="4" w:tplc="FFFFFFFF" w:tentative="1">
      <w:start w:val="1"/>
      <w:numFmt w:val="bullet"/>
      <w:lvlText w:val=""/>
      <w:lvlJc w:val="left"/>
      <w:pPr>
        <w:ind w:left="4808" w:hanging="440"/>
      </w:pPr>
      <w:rPr>
        <w:rFonts w:ascii="Wingdings" w:hAnsi="Wingdings" w:hint="default"/>
      </w:rPr>
    </w:lvl>
    <w:lvl w:ilvl="5" w:tplc="FFFFFFFF" w:tentative="1">
      <w:start w:val="1"/>
      <w:numFmt w:val="bullet"/>
      <w:lvlText w:val=""/>
      <w:lvlJc w:val="left"/>
      <w:pPr>
        <w:ind w:left="5248" w:hanging="440"/>
      </w:pPr>
      <w:rPr>
        <w:rFonts w:ascii="Wingdings" w:hAnsi="Wingdings" w:hint="default"/>
      </w:rPr>
    </w:lvl>
    <w:lvl w:ilvl="6" w:tplc="FFFFFFFF" w:tentative="1">
      <w:start w:val="1"/>
      <w:numFmt w:val="bullet"/>
      <w:lvlText w:val=""/>
      <w:lvlJc w:val="left"/>
      <w:pPr>
        <w:ind w:left="5688" w:hanging="440"/>
      </w:pPr>
      <w:rPr>
        <w:rFonts w:ascii="Wingdings" w:hAnsi="Wingdings" w:hint="default"/>
      </w:rPr>
    </w:lvl>
    <w:lvl w:ilvl="7" w:tplc="FFFFFFFF" w:tentative="1">
      <w:start w:val="1"/>
      <w:numFmt w:val="bullet"/>
      <w:lvlText w:val=""/>
      <w:lvlJc w:val="left"/>
      <w:pPr>
        <w:ind w:left="6128" w:hanging="440"/>
      </w:pPr>
      <w:rPr>
        <w:rFonts w:ascii="Wingdings" w:hAnsi="Wingdings" w:hint="default"/>
      </w:rPr>
    </w:lvl>
    <w:lvl w:ilvl="8" w:tplc="FFFFFFFF" w:tentative="1">
      <w:start w:val="1"/>
      <w:numFmt w:val="bullet"/>
      <w:lvlText w:val=""/>
      <w:lvlJc w:val="left"/>
      <w:pPr>
        <w:ind w:left="6568" w:hanging="440"/>
      </w:pPr>
      <w:rPr>
        <w:rFonts w:ascii="Wingdings" w:hAnsi="Wingdings" w:hint="default"/>
      </w:rPr>
    </w:lvl>
  </w:abstractNum>
  <w:abstractNum w:abstractNumId="2" w15:restartNumberingAfterBreak="0">
    <w:nsid w:val="10D85C15"/>
    <w:multiLevelType w:val="hybridMultilevel"/>
    <w:tmpl w:val="BBBA7F0C"/>
    <w:lvl w:ilvl="0" w:tplc="04090001">
      <w:start w:val="1"/>
      <w:numFmt w:val="bullet"/>
      <w:lvlText w:val=""/>
      <w:lvlJc w:val="left"/>
      <w:pPr>
        <w:ind w:left="3473" w:hanging="440"/>
      </w:pPr>
      <w:rPr>
        <w:rFonts w:ascii="Wingdings" w:hAnsi="Wingdings" w:hint="default"/>
      </w:rPr>
    </w:lvl>
    <w:lvl w:ilvl="1" w:tplc="04090003" w:tentative="1">
      <w:start w:val="1"/>
      <w:numFmt w:val="bullet"/>
      <w:lvlText w:val=""/>
      <w:lvlJc w:val="left"/>
      <w:pPr>
        <w:ind w:left="3913" w:hanging="440"/>
      </w:pPr>
      <w:rPr>
        <w:rFonts w:ascii="Wingdings" w:hAnsi="Wingdings" w:hint="default"/>
      </w:rPr>
    </w:lvl>
    <w:lvl w:ilvl="2" w:tplc="04090005" w:tentative="1">
      <w:start w:val="1"/>
      <w:numFmt w:val="bullet"/>
      <w:lvlText w:val=""/>
      <w:lvlJc w:val="left"/>
      <w:pPr>
        <w:ind w:left="4353" w:hanging="440"/>
      </w:pPr>
      <w:rPr>
        <w:rFonts w:ascii="Wingdings" w:hAnsi="Wingdings" w:hint="default"/>
      </w:rPr>
    </w:lvl>
    <w:lvl w:ilvl="3" w:tplc="04090001" w:tentative="1">
      <w:start w:val="1"/>
      <w:numFmt w:val="bullet"/>
      <w:lvlText w:val=""/>
      <w:lvlJc w:val="left"/>
      <w:pPr>
        <w:ind w:left="4793" w:hanging="440"/>
      </w:pPr>
      <w:rPr>
        <w:rFonts w:ascii="Wingdings" w:hAnsi="Wingdings" w:hint="default"/>
      </w:rPr>
    </w:lvl>
    <w:lvl w:ilvl="4" w:tplc="04090003" w:tentative="1">
      <w:start w:val="1"/>
      <w:numFmt w:val="bullet"/>
      <w:lvlText w:val=""/>
      <w:lvlJc w:val="left"/>
      <w:pPr>
        <w:ind w:left="5233" w:hanging="440"/>
      </w:pPr>
      <w:rPr>
        <w:rFonts w:ascii="Wingdings" w:hAnsi="Wingdings" w:hint="default"/>
      </w:rPr>
    </w:lvl>
    <w:lvl w:ilvl="5" w:tplc="04090005" w:tentative="1">
      <w:start w:val="1"/>
      <w:numFmt w:val="bullet"/>
      <w:lvlText w:val=""/>
      <w:lvlJc w:val="left"/>
      <w:pPr>
        <w:ind w:left="5673" w:hanging="440"/>
      </w:pPr>
      <w:rPr>
        <w:rFonts w:ascii="Wingdings" w:hAnsi="Wingdings" w:hint="default"/>
      </w:rPr>
    </w:lvl>
    <w:lvl w:ilvl="6" w:tplc="04090001" w:tentative="1">
      <w:start w:val="1"/>
      <w:numFmt w:val="bullet"/>
      <w:lvlText w:val=""/>
      <w:lvlJc w:val="left"/>
      <w:pPr>
        <w:ind w:left="6113" w:hanging="440"/>
      </w:pPr>
      <w:rPr>
        <w:rFonts w:ascii="Wingdings" w:hAnsi="Wingdings" w:hint="default"/>
      </w:rPr>
    </w:lvl>
    <w:lvl w:ilvl="7" w:tplc="04090003" w:tentative="1">
      <w:start w:val="1"/>
      <w:numFmt w:val="bullet"/>
      <w:lvlText w:val=""/>
      <w:lvlJc w:val="left"/>
      <w:pPr>
        <w:ind w:left="6553" w:hanging="440"/>
      </w:pPr>
      <w:rPr>
        <w:rFonts w:ascii="Wingdings" w:hAnsi="Wingdings" w:hint="default"/>
      </w:rPr>
    </w:lvl>
    <w:lvl w:ilvl="8" w:tplc="04090005" w:tentative="1">
      <w:start w:val="1"/>
      <w:numFmt w:val="bullet"/>
      <w:lvlText w:val=""/>
      <w:lvlJc w:val="left"/>
      <w:pPr>
        <w:ind w:left="6993" w:hanging="440"/>
      </w:pPr>
      <w:rPr>
        <w:rFonts w:ascii="Wingdings" w:hAnsi="Wingdings" w:hint="default"/>
      </w:rPr>
    </w:lvl>
  </w:abstractNum>
  <w:abstractNum w:abstractNumId="3" w15:restartNumberingAfterBreak="0">
    <w:nsid w:val="18B468F5"/>
    <w:multiLevelType w:val="hybridMultilevel"/>
    <w:tmpl w:val="56E05072"/>
    <w:lvl w:ilvl="0" w:tplc="15825BC0">
      <w:start w:val="1"/>
      <w:numFmt w:val="bullet"/>
      <w:lvlRestart w:val="0"/>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A6DA6"/>
    <w:multiLevelType w:val="hybridMultilevel"/>
    <w:tmpl w:val="A9AA7362"/>
    <w:lvl w:ilvl="0" w:tplc="04090001">
      <w:start w:val="1"/>
      <w:numFmt w:val="bullet"/>
      <w:lvlText w:val=""/>
      <w:lvlJc w:val="left"/>
      <w:pPr>
        <w:ind w:left="3048" w:hanging="440"/>
      </w:pPr>
      <w:rPr>
        <w:rFonts w:ascii="Wingdings" w:hAnsi="Wingdings" w:hint="default"/>
      </w:rPr>
    </w:lvl>
    <w:lvl w:ilvl="1" w:tplc="04090003" w:tentative="1">
      <w:start w:val="1"/>
      <w:numFmt w:val="bullet"/>
      <w:lvlText w:val=""/>
      <w:lvlJc w:val="left"/>
      <w:pPr>
        <w:ind w:left="3488" w:hanging="440"/>
      </w:pPr>
      <w:rPr>
        <w:rFonts w:ascii="Wingdings" w:hAnsi="Wingdings" w:hint="default"/>
      </w:rPr>
    </w:lvl>
    <w:lvl w:ilvl="2" w:tplc="04090005" w:tentative="1">
      <w:start w:val="1"/>
      <w:numFmt w:val="bullet"/>
      <w:lvlText w:val=""/>
      <w:lvlJc w:val="left"/>
      <w:pPr>
        <w:ind w:left="3928" w:hanging="440"/>
      </w:pPr>
      <w:rPr>
        <w:rFonts w:ascii="Wingdings" w:hAnsi="Wingdings" w:hint="default"/>
      </w:rPr>
    </w:lvl>
    <w:lvl w:ilvl="3" w:tplc="04090001" w:tentative="1">
      <w:start w:val="1"/>
      <w:numFmt w:val="bullet"/>
      <w:lvlText w:val=""/>
      <w:lvlJc w:val="left"/>
      <w:pPr>
        <w:ind w:left="4368" w:hanging="440"/>
      </w:pPr>
      <w:rPr>
        <w:rFonts w:ascii="Wingdings" w:hAnsi="Wingdings" w:hint="default"/>
      </w:rPr>
    </w:lvl>
    <w:lvl w:ilvl="4" w:tplc="04090003" w:tentative="1">
      <w:start w:val="1"/>
      <w:numFmt w:val="bullet"/>
      <w:lvlText w:val=""/>
      <w:lvlJc w:val="left"/>
      <w:pPr>
        <w:ind w:left="4808" w:hanging="440"/>
      </w:pPr>
      <w:rPr>
        <w:rFonts w:ascii="Wingdings" w:hAnsi="Wingdings" w:hint="default"/>
      </w:rPr>
    </w:lvl>
    <w:lvl w:ilvl="5" w:tplc="04090005" w:tentative="1">
      <w:start w:val="1"/>
      <w:numFmt w:val="bullet"/>
      <w:lvlText w:val=""/>
      <w:lvlJc w:val="left"/>
      <w:pPr>
        <w:ind w:left="5248" w:hanging="440"/>
      </w:pPr>
      <w:rPr>
        <w:rFonts w:ascii="Wingdings" w:hAnsi="Wingdings" w:hint="default"/>
      </w:rPr>
    </w:lvl>
    <w:lvl w:ilvl="6" w:tplc="04090001" w:tentative="1">
      <w:start w:val="1"/>
      <w:numFmt w:val="bullet"/>
      <w:lvlText w:val=""/>
      <w:lvlJc w:val="left"/>
      <w:pPr>
        <w:ind w:left="5688" w:hanging="440"/>
      </w:pPr>
      <w:rPr>
        <w:rFonts w:ascii="Wingdings" w:hAnsi="Wingdings" w:hint="default"/>
      </w:rPr>
    </w:lvl>
    <w:lvl w:ilvl="7" w:tplc="04090003" w:tentative="1">
      <w:start w:val="1"/>
      <w:numFmt w:val="bullet"/>
      <w:lvlText w:val=""/>
      <w:lvlJc w:val="left"/>
      <w:pPr>
        <w:ind w:left="6128" w:hanging="440"/>
      </w:pPr>
      <w:rPr>
        <w:rFonts w:ascii="Wingdings" w:hAnsi="Wingdings" w:hint="default"/>
      </w:rPr>
    </w:lvl>
    <w:lvl w:ilvl="8" w:tplc="04090005" w:tentative="1">
      <w:start w:val="1"/>
      <w:numFmt w:val="bullet"/>
      <w:lvlText w:val=""/>
      <w:lvlJc w:val="left"/>
      <w:pPr>
        <w:ind w:left="6568" w:hanging="440"/>
      </w:pPr>
      <w:rPr>
        <w:rFonts w:ascii="Wingdings" w:hAnsi="Wingdings" w:hint="default"/>
      </w:r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378C3EEA"/>
    <w:multiLevelType w:val="hybridMultilevel"/>
    <w:tmpl w:val="205E0EF0"/>
    <w:lvl w:ilvl="0" w:tplc="4A1EE61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B54D3"/>
    <w:multiLevelType w:val="hybridMultilevel"/>
    <w:tmpl w:val="F10C18C6"/>
    <w:lvl w:ilvl="0" w:tplc="A9722A02">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673F303B"/>
    <w:multiLevelType w:val="hybridMultilevel"/>
    <w:tmpl w:val="0E623828"/>
    <w:lvl w:ilvl="0" w:tplc="0409000F">
      <w:start w:val="1"/>
      <w:numFmt w:val="decimal"/>
      <w:lvlText w:val="%1."/>
      <w:lvlJc w:val="left"/>
      <w:pPr>
        <w:ind w:left="3048" w:hanging="440"/>
      </w:pPr>
    </w:lvl>
    <w:lvl w:ilvl="1" w:tplc="04090019" w:tentative="1">
      <w:start w:val="1"/>
      <w:numFmt w:val="lowerLetter"/>
      <w:lvlText w:val="%2)"/>
      <w:lvlJc w:val="left"/>
      <w:pPr>
        <w:ind w:left="3488" w:hanging="440"/>
      </w:pPr>
    </w:lvl>
    <w:lvl w:ilvl="2" w:tplc="0409001B" w:tentative="1">
      <w:start w:val="1"/>
      <w:numFmt w:val="lowerRoman"/>
      <w:lvlText w:val="%3."/>
      <w:lvlJc w:val="right"/>
      <w:pPr>
        <w:ind w:left="3928" w:hanging="440"/>
      </w:pPr>
    </w:lvl>
    <w:lvl w:ilvl="3" w:tplc="0409000F" w:tentative="1">
      <w:start w:val="1"/>
      <w:numFmt w:val="decimal"/>
      <w:lvlText w:val="%4."/>
      <w:lvlJc w:val="left"/>
      <w:pPr>
        <w:ind w:left="4368" w:hanging="440"/>
      </w:pPr>
    </w:lvl>
    <w:lvl w:ilvl="4" w:tplc="04090019" w:tentative="1">
      <w:start w:val="1"/>
      <w:numFmt w:val="lowerLetter"/>
      <w:lvlText w:val="%5)"/>
      <w:lvlJc w:val="left"/>
      <w:pPr>
        <w:ind w:left="4808" w:hanging="440"/>
      </w:pPr>
    </w:lvl>
    <w:lvl w:ilvl="5" w:tplc="0409001B" w:tentative="1">
      <w:start w:val="1"/>
      <w:numFmt w:val="lowerRoman"/>
      <w:lvlText w:val="%6."/>
      <w:lvlJc w:val="right"/>
      <w:pPr>
        <w:ind w:left="5248" w:hanging="440"/>
      </w:pPr>
    </w:lvl>
    <w:lvl w:ilvl="6" w:tplc="0409000F" w:tentative="1">
      <w:start w:val="1"/>
      <w:numFmt w:val="decimal"/>
      <w:lvlText w:val="%7."/>
      <w:lvlJc w:val="left"/>
      <w:pPr>
        <w:ind w:left="5688" w:hanging="440"/>
      </w:pPr>
    </w:lvl>
    <w:lvl w:ilvl="7" w:tplc="04090019" w:tentative="1">
      <w:start w:val="1"/>
      <w:numFmt w:val="lowerLetter"/>
      <w:lvlText w:val="%8)"/>
      <w:lvlJc w:val="left"/>
      <w:pPr>
        <w:ind w:left="6128" w:hanging="440"/>
      </w:pPr>
    </w:lvl>
    <w:lvl w:ilvl="8" w:tplc="0409001B" w:tentative="1">
      <w:start w:val="1"/>
      <w:numFmt w:val="lowerRoman"/>
      <w:lvlText w:val="%9."/>
      <w:lvlJc w:val="right"/>
      <w:pPr>
        <w:ind w:left="6568" w:hanging="440"/>
      </w:p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81B42"/>
    <w:multiLevelType w:val="hybridMultilevel"/>
    <w:tmpl w:val="CCEC0E80"/>
    <w:lvl w:ilvl="0" w:tplc="04090001">
      <w:start w:val="1"/>
      <w:numFmt w:val="bullet"/>
      <w:lvlText w:val=""/>
      <w:lvlJc w:val="left"/>
      <w:pPr>
        <w:ind w:left="3048" w:hanging="440"/>
      </w:pPr>
      <w:rPr>
        <w:rFonts w:ascii="Wingdings" w:hAnsi="Wingdings" w:hint="default"/>
      </w:rPr>
    </w:lvl>
    <w:lvl w:ilvl="1" w:tplc="04090003" w:tentative="1">
      <w:start w:val="1"/>
      <w:numFmt w:val="bullet"/>
      <w:lvlText w:val=""/>
      <w:lvlJc w:val="left"/>
      <w:pPr>
        <w:ind w:left="3488" w:hanging="440"/>
      </w:pPr>
      <w:rPr>
        <w:rFonts w:ascii="Wingdings" w:hAnsi="Wingdings" w:hint="default"/>
      </w:rPr>
    </w:lvl>
    <w:lvl w:ilvl="2" w:tplc="04090005" w:tentative="1">
      <w:start w:val="1"/>
      <w:numFmt w:val="bullet"/>
      <w:lvlText w:val=""/>
      <w:lvlJc w:val="left"/>
      <w:pPr>
        <w:ind w:left="3928" w:hanging="440"/>
      </w:pPr>
      <w:rPr>
        <w:rFonts w:ascii="Wingdings" w:hAnsi="Wingdings" w:hint="default"/>
      </w:rPr>
    </w:lvl>
    <w:lvl w:ilvl="3" w:tplc="04090001" w:tentative="1">
      <w:start w:val="1"/>
      <w:numFmt w:val="bullet"/>
      <w:lvlText w:val=""/>
      <w:lvlJc w:val="left"/>
      <w:pPr>
        <w:ind w:left="4368" w:hanging="440"/>
      </w:pPr>
      <w:rPr>
        <w:rFonts w:ascii="Wingdings" w:hAnsi="Wingdings" w:hint="default"/>
      </w:rPr>
    </w:lvl>
    <w:lvl w:ilvl="4" w:tplc="04090003" w:tentative="1">
      <w:start w:val="1"/>
      <w:numFmt w:val="bullet"/>
      <w:lvlText w:val=""/>
      <w:lvlJc w:val="left"/>
      <w:pPr>
        <w:ind w:left="4808" w:hanging="440"/>
      </w:pPr>
      <w:rPr>
        <w:rFonts w:ascii="Wingdings" w:hAnsi="Wingdings" w:hint="default"/>
      </w:rPr>
    </w:lvl>
    <w:lvl w:ilvl="5" w:tplc="04090005" w:tentative="1">
      <w:start w:val="1"/>
      <w:numFmt w:val="bullet"/>
      <w:lvlText w:val=""/>
      <w:lvlJc w:val="left"/>
      <w:pPr>
        <w:ind w:left="5248" w:hanging="440"/>
      </w:pPr>
      <w:rPr>
        <w:rFonts w:ascii="Wingdings" w:hAnsi="Wingdings" w:hint="default"/>
      </w:rPr>
    </w:lvl>
    <w:lvl w:ilvl="6" w:tplc="04090001" w:tentative="1">
      <w:start w:val="1"/>
      <w:numFmt w:val="bullet"/>
      <w:lvlText w:val=""/>
      <w:lvlJc w:val="left"/>
      <w:pPr>
        <w:ind w:left="5688" w:hanging="440"/>
      </w:pPr>
      <w:rPr>
        <w:rFonts w:ascii="Wingdings" w:hAnsi="Wingdings" w:hint="default"/>
      </w:rPr>
    </w:lvl>
    <w:lvl w:ilvl="7" w:tplc="04090003" w:tentative="1">
      <w:start w:val="1"/>
      <w:numFmt w:val="bullet"/>
      <w:lvlText w:val=""/>
      <w:lvlJc w:val="left"/>
      <w:pPr>
        <w:ind w:left="6128" w:hanging="440"/>
      </w:pPr>
      <w:rPr>
        <w:rFonts w:ascii="Wingdings" w:hAnsi="Wingdings" w:hint="default"/>
      </w:rPr>
    </w:lvl>
    <w:lvl w:ilvl="8" w:tplc="04090005" w:tentative="1">
      <w:start w:val="1"/>
      <w:numFmt w:val="bullet"/>
      <w:lvlText w:val=""/>
      <w:lvlJc w:val="left"/>
      <w:pPr>
        <w:ind w:left="6568" w:hanging="440"/>
      </w:pPr>
      <w:rPr>
        <w:rFonts w:ascii="Wingdings" w:hAnsi="Wingdings" w:hint="default"/>
      </w:rPr>
    </w:lvl>
  </w:abstractNum>
  <w:num w:numId="1" w16cid:durableId="220749075">
    <w:abstractNumId w:val="7"/>
  </w:num>
  <w:num w:numId="2" w16cid:durableId="901138160">
    <w:abstractNumId w:val="9"/>
  </w:num>
  <w:num w:numId="3" w16cid:durableId="479931450">
    <w:abstractNumId w:val="6"/>
  </w:num>
  <w:num w:numId="4" w16cid:durableId="639261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622234">
    <w:abstractNumId w:val="8"/>
  </w:num>
  <w:num w:numId="6" w16cid:durableId="1102653334">
    <w:abstractNumId w:val="13"/>
  </w:num>
  <w:num w:numId="7" w16cid:durableId="783622204">
    <w:abstractNumId w:val="5"/>
  </w:num>
  <w:num w:numId="8" w16cid:durableId="918365872">
    <w:abstractNumId w:val="13"/>
  </w:num>
  <w:num w:numId="9" w16cid:durableId="515309889">
    <w:abstractNumId w:val="5"/>
  </w:num>
  <w:num w:numId="10" w16cid:durableId="1849559578">
    <w:abstractNumId w:val="13"/>
  </w:num>
  <w:num w:numId="11" w16cid:durableId="1972056010">
    <w:abstractNumId w:val="5"/>
  </w:num>
  <w:num w:numId="12" w16cid:durableId="1012992705">
    <w:abstractNumId w:val="15"/>
  </w:num>
  <w:num w:numId="13" w16cid:durableId="328100261">
    <w:abstractNumId w:val="13"/>
  </w:num>
  <w:num w:numId="14" w16cid:durableId="1067462969">
    <w:abstractNumId w:val="5"/>
  </w:num>
  <w:num w:numId="15" w16cid:durableId="1291400484">
    <w:abstractNumId w:val="3"/>
  </w:num>
  <w:num w:numId="16" w16cid:durableId="1383748890">
    <w:abstractNumId w:val="12"/>
  </w:num>
  <w:num w:numId="17" w16cid:durableId="1595896183">
    <w:abstractNumId w:val="0"/>
  </w:num>
  <w:num w:numId="18" w16cid:durableId="371810067">
    <w:abstractNumId w:val="13"/>
  </w:num>
  <w:num w:numId="19" w16cid:durableId="2037732957">
    <w:abstractNumId w:val="5"/>
  </w:num>
  <w:num w:numId="20" w16cid:durableId="1042441328">
    <w:abstractNumId w:val="3"/>
  </w:num>
  <w:num w:numId="21" w16cid:durableId="74935694">
    <w:abstractNumId w:val="0"/>
  </w:num>
  <w:num w:numId="22" w16cid:durableId="807942926">
    <w:abstractNumId w:val="11"/>
  </w:num>
  <w:num w:numId="23" w16cid:durableId="1893887856">
    <w:abstractNumId w:val="10"/>
  </w:num>
  <w:num w:numId="24" w16cid:durableId="1633755685">
    <w:abstractNumId w:val="2"/>
  </w:num>
  <w:num w:numId="25" w16cid:durableId="1699743405">
    <w:abstractNumId w:val="4"/>
  </w:num>
  <w:num w:numId="26" w16cid:durableId="609313170">
    <w:abstractNumId w:val="16"/>
  </w:num>
  <w:num w:numId="27" w16cid:durableId="1782648690">
    <w:abstractNumId w:val="1"/>
  </w:num>
  <w:num w:numId="28" w16cid:durableId="1401976434">
    <w:abstractNumId w:val="11"/>
  </w:num>
  <w:num w:numId="29" w16cid:durableId="2137988324">
    <w:abstractNumId w:val="11"/>
  </w:num>
  <w:num w:numId="30" w16cid:durableId="1543710509">
    <w:abstractNumId w:val="11"/>
  </w:num>
  <w:num w:numId="31" w16cid:durableId="1017778373">
    <w:abstractNumId w:val="11"/>
  </w:num>
  <w:num w:numId="32" w16cid:durableId="463935529">
    <w:abstractNumId w:val="11"/>
  </w:num>
  <w:num w:numId="33" w16cid:durableId="821388228">
    <w:abstractNumId w:val="11"/>
  </w:num>
  <w:num w:numId="34" w16cid:durableId="541288696">
    <w:abstractNumId w:val="11"/>
  </w:num>
  <w:num w:numId="35" w16cid:durableId="2865360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S">
    <w15:presenceInfo w15:providerId="None" w15:userId="L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E4"/>
    <w:rsid w:val="0000116C"/>
    <w:rsid w:val="0000603B"/>
    <w:rsid w:val="0000618A"/>
    <w:rsid w:val="00011126"/>
    <w:rsid w:val="00011790"/>
    <w:rsid w:val="00011DEF"/>
    <w:rsid w:val="0001221E"/>
    <w:rsid w:val="0001568A"/>
    <w:rsid w:val="00017850"/>
    <w:rsid w:val="00017AD5"/>
    <w:rsid w:val="00027156"/>
    <w:rsid w:val="00030723"/>
    <w:rsid w:val="000332D8"/>
    <w:rsid w:val="00034388"/>
    <w:rsid w:val="00036AD4"/>
    <w:rsid w:val="00046563"/>
    <w:rsid w:val="00046F7B"/>
    <w:rsid w:val="00047DFC"/>
    <w:rsid w:val="000576D6"/>
    <w:rsid w:val="000638A6"/>
    <w:rsid w:val="000748CA"/>
    <w:rsid w:val="0007589D"/>
    <w:rsid w:val="00081F1D"/>
    <w:rsid w:val="00082B6F"/>
    <w:rsid w:val="00082E98"/>
    <w:rsid w:val="00085270"/>
    <w:rsid w:val="00091C0A"/>
    <w:rsid w:val="000920CF"/>
    <w:rsid w:val="0009228B"/>
    <w:rsid w:val="00093B77"/>
    <w:rsid w:val="000A1CD8"/>
    <w:rsid w:val="000A45D0"/>
    <w:rsid w:val="000B00EB"/>
    <w:rsid w:val="000B4E38"/>
    <w:rsid w:val="000C072C"/>
    <w:rsid w:val="000C3591"/>
    <w:rsid w:val="000C410F"/>
    <w:rsid w:val="000C6D2C"/>
    <w:rsid w:val="000D0CEE"/>
    <w:rsid w:val="000D158E"/>
    <w:rsid w:val="000D6542"/>
    <w:rsid w:val="000D66EC"/>
    <w:rsid w:val="000E026E"/>
    <w:rsid w:val="000E4232"/>
    <w:rsid w:val="000E4FDA"/>
    <w:rsid w:val="000F40E8"/>
    <w:rsid w:val="000F6A97"/>
    <w:rsid w:val="00104BC6"/>
    <w:rsid w:val="00114184"/>
    <w:rsid w:val="001249EF"/>
    <w:rsid w:val="00126029"/>
    <w:rsid w:val="001320B5"/>
    <w:rsid w:val="0013695F"/>
    <w:rsid w:val="00136DD2"/>
    <w:rsid w:val="00141A59"/>
    <w:rsid w:val="0014356F"/>
    <w:rsid w:val="001444F1"/>
    <w:rsid w:val="00144A9D"/>
    <w:rsid w:val="00144FF8"/>
    <w:rsid w:val="001479BD"/>
    <w:rsid w:val="00160088"/>
    <w:rsid w:val="001672F7"/>
    <w:rsid w:val="00174CA5"/>
    <w:rsid w:val="001827D6"/>
    <w:rsid w:val="00185E1B"/>
    <w:rsid w:val="001871E1"/>
    <w:rsid w:val="0019088E"/>
    <w:rsid w:val="00190B90"/>
    <w:rsid w:val="00193755"/>
    <w:rsid w:val="00193C14"/>
    <w:rsid w:val="0019492E"/>
    <w:rsid w:val="001A4E10"/>
    <w:rsid w:val="001A4F98"/>
    <w:rsid w:val="001A7F44"/>
    <w:rsid w:val="001B51E8"/>
    <w:rsid w:val="001B5F4E"/>
    <w:rsid w:val="001C0197"/>
    <w:rsid w:val="001C10EB"/>
    <w:rsid w:val="001C5A96"/>
    <w:rsid w:val="001E100E"/>
    <w:rsid w:val="001E2AEB"/>
    <w:rsid w:val="001E42B1"/>
    <w:rsid w:val="001E5BCB"/>
    <w:rsid w:val="001F18FB"/>
    <w:rsid w:val="001F57D0"/>
    <w:rsid w:val="00204A6E"/>
    <w:rsid w:val="00205AEE"/>
    <w:rsid w:val="00205BA1"/>
    <w:rsid w:val="002107DC"/>
    <w:rsid w:val="0021595C"/>
    <w:rsid w:val="002213BB"/>
    <w:rsid w:val="00232944"/>
    <w:rsid w:val="00240366"/>
    <w:rsid w:val="002411FA"/>
    <w:rsid w:val="00245FFF"/>
    <w:rsid w:val="00251049"/>
    <w:rsid w:val="00256042"/>
    <w:rsid w:val="002560DD"/>
    <w:rsid w:val="00256FE9"/>
    <w:rsid w:val="002574C6"/>
    <w:rsid w:val="00270BED"/>
    <w:rsid w:val="00274CA1"/>
    <w:rsid w:val="002777FC"/>
    <w:rsid w:val="00281DD9"/>
    <w:rsid w:val="00290B06"/>
    <w:rsid w:val="00290F3B"/>
    <w:rsid w:val="0029360E"/>
    <w:rsid w:val="002A0273"/>
    <w:rsid w:val="002A1F0E"/>
    <w:rsid w:val="002A2CFD"/>
    <w:rsid w:val="002A5305"/>
    <w:rsid w:val="002B1490"/>
    <w:rsid w:val="002B3D35"/>
    <w:rsid w:val="002B4C51"/>
    <w:rsid w:val="002B6F87"/>
    <w:rsid w:val="002B7BB0"/>
    <w:rsid w:val="002C2E74"/>
    <w:rsid w:val="002C52F7"/>
    <w:rsid w:val="002D2534"/>
    <w:rsid w:val="002D2742"/>
    <w:rsid w:val="002D3CFB"/>
    <w:rsid w:val="002E110F"/>
    <w:rsid w:val="002E19E0"/>
    <w:rsid w:val="002E44A1"/>
    <w:rsid w:val="002E4A78"/>
    <w:rsid w:val="002E6209"/>
    <w:rsid w:val="002F5972"/>
    <w:rsid w:val="002F7003"/>
    <w:rsid w:val="00321F20"/>
    <w:rsid w:val="00324D71"/>
    <w:rsid w:val="00326141"/>
    <w:rsid w:val="00333573"/>
    <w:rsid w:val="00335330"/>
    <w:rsid w:val="00335D85"/>
    <w:rsid w:val="003371D8"/>
    <w:rsid w:val="003456BF"/>
    <w:rsid w:val="0034747A"/>
    <w:rsid w:val="0035397E"/>
    <w:rsid w:val="0036643C"/>
    <w:rsid w:val="00367CC6"/>
    <w:rsid w:val="0037159F"/>
    <w:rsid w:val="00372B93"/>
    <w:rsid w:val="00374802"/>
    <w:rsid w:val="00377B02"/>
    <w:rsid w:val="00385610"/>
    <w:rsid w:val="00386308"/>
    <w:rsid w:val="00393C90"/>
    <w:rsid w:val="003A4B4E"/>
    <w:rsid w:val="003A4C39"/>
    <w:rsid w:val="003D0EFA"/>
    <w:rsid w:val="003D6316"/>
    <w:rsid w:val="003E39D8"/>
    <w:rsid w:val="003E48D1"/>
    <w:rsid w:val="004015F8"/>
    <w:rsid w:val="00401D30"/>
    <w:rsid w:val="0040267F"/>
    <w:rsid w:val="00405B7D"/>
    <w:rsid w:val="0041518D"/>
    <w:rsid w:val="00422F1A"/>
    <w:rsid w:val="00426F7A"/>
    <w:rsid w:val="00432271"/>
    <w:rsid w:val="00434C3E"/>
    <w:rsid w:val="00450032"/>
    <w:rsid w:val="004615BD"/>
    <w:rsid w:val="004721FF"/>
    <w:rsid w:val="004765BB"/>
    <w:rsid w:val="00481A25"/>
    <w:rsid w:val="00481DCD"/>
    <w:rsid w:val="004942F4"/>
    <w:rsid w:val="00497B90"/>
    <w:rsid w:val="004A532D"/>
    <w:rsid w:val="004B636E"/>
    <w:rsid w:val="004C671C"/>
    <w:rsid w:val="004C79B5"/>
    <w:rsid w:val="004E198B"/>
    <w:rsid w:val="004E204E"/>
    <w:rsid w:val="004E5517"/>
    <w:rsid w:val="005131B8"/>
    <w:rsid w:val="00522E5F"/>
    <w:rsid w:val="00524B85"/>
    <w:rsid w:val="00531878"/>
    <w:rsid w:val="00545EBD"/>
    <w:rsid w:val="00553331"/>
    <w:rsid w:val="00554E40"/>
    <w:rsid w:val="00562074"/>
    <w:rsid w:val="005668C0"/>
    <w:rsid w:val="00574F2C"/>
    <w:rsid w:val="0057558A"/>
    <w:rsid w:val="005759DD"/>
    <w:rsid w:val="005763BA"/>
    <w:rsid w:val="00590B0E"/>
    <w:rsid w:val="00595DF0"/>
    <w:rsid w:val="005A186C"/>
    <w:rsid w:val="005A3EDD"/>
    <w:rsid w:val="005B3F00"/>
    <w:rsid w:val="005C2E60"/>
    <w:rsid w:val="005C5C44"/>
    <w:rsid w:val="005C69EC"/>
    <w:rsid w:val="005D2774"/>
    <w:rsid w:val="005D74ED"/>
    <w:rsid w:val="005E2668"/>
    <w:rsid w:val="005F045D"/>
    <w:rsid w:val="00612811"/>
    <w:rsid w:val="0061369C"/>
    <w:rsid w:val="00637345"/>
    <w:rsid w:val="00637D70"/>
    <w:rsid w:val="00641088"/>
    <w:rsid w:val="00642043"/>
    <w:rsid w:val="00642D8E"/>
    <w:rsid w:val="00644D9B"/>
    <w:rsid w:val="006513D4"/>
    <w:rsid w:val="00663483"/>
    <w:rsid w:val="00666017"/>
    <w:rsid w:val="0066745C"/>
    <w:rsid w:val="0067144D"/>
    <w:rsid w:val="00676331"/>
    <w:rsid w:val="00683168"/>
    <w:rsid w:val="00683D16"/>
    <w:rsid w:val="006856F3"/>
    <w:rsid w:val="0068689D"/>
    <w:rsid w:val="00692393"/>
    <w:rsid w:val="006A335E"/>
    <w:rsid w:val="006A6CCB"/>
    <w:rsid w:val="006B41F2"/>
    <w:rsid w:val="006B420C"/>
    <w:rsid w:val="006B4A0D"/>
    <w:rsid w:val="006C47D7"/>
    <w:rsid w:val="006E1E0E"/>
    <w:rsid w:val="006E28DF"/>
    <w:rsid w:val="006E7890"/>
    <w:rsid w:val="007053D9"/>
    <w:rsid w:val="0070545A"/>
    <w:rsid w:val="007079B7"/>
    <w:rsid w:val="00710A5B"/>
    <w:rsid w:val="00711670"/>
    <w:rsid w:val="007346E4"/>
    <w:rsid w:val="00741A57"/>
    <w:rsid w:val="00746A1F"/>
    <w:rsid w:val="007474B9"/>
    <w:rsid w:val="007474C5"/>
    <w:rsid w:val="00747678"/>
    <w:rsid w:val="007477AB"/>
    <w:rsid w:val="00753069"/>
    <w:rsid w:val="0076208F"/>
    <w:rsid w:val="007664B2"/>
    <w:rsid w:val="00770466"/>
    <w:rsid w:val="007734F3"/>
    <w:rsid w:val="00773E5E"/>
    <w:rsid w:val="00777B91"/>
    <w:rsid w:val="00780B1B"/>
    <w:rsid w:val="00781074"/>
    <w:rsid w:val="0078229F"/>
    <w:rsid w:val="00782E7E"/>
    <w:rsid w:val="007831BB"/>
    <w:rsid w:val="0079186B"/>
    <w:rsid w:val="00793C25"/>
    <w:rsid w:val="00796816"/>
    <w:rsid w:val="00797337"/>
    <w:rsid w:val="007B0E52"/>
    <w:rsid w:val="007B13CC"/>
    <w:rsid w:val="007B1F80"/>
    <w:rsid w:val="007B2023"/>
    <w:rsid w:val="007C0427"/>
    <w:rsid w:val="007C0464"/>
    <w:rsid w:val="007D0924"/>
    <w:rsid w:val="007E0F65"/>
    <w:rsid w:val="007E4391"/>
    <w:rsid w:val="007E59F9"/>
    <w:rsid w:val="007E6962"/>
    <w:rsid w:val="007F191F"/>
    <w:rsid w:val="007F408F"/>
    <w:rsid w:val="007F761C"/>
    <w:rsid w:val="00811E8D"/>
    <w:rsid w:val="0081235E"/>
    <w:rsid w:val="00814ADD"/>
    <w:rsid w:val="0082276C"/>
    <w:rsid w:val="00843978"/>
    <w:rsid w:val="00852A92"/>
    <w:rsid w:val="00853139"/>
    <w:rsid w:val="00854E35"/>
    <w:rsid w:val="00873AF1"/>
    <w:rsid w:val="0087547A"/>
    <w:rsid w:val="00876CFD"/>
    <w:rsid w:val="00883678"/>
    <w:rsid w:val="00885064"/>
    <w:rsid w:val="00890D3E"/>
    <w:rsid w:val="0089167D"/>
    <w:rsid w:val="008939E5"/>
    <w:rsid w:val="008A457C"/>
    <w:rsid w:val="008A5828"/>
    <w:rsid w:val="008A64DC"/>
    <w:rsid w:val="008A69EF"/>
    <w:rsid w:val="008B05D7"/>
    <w:rsid w:val="008B0C7D"/>
    <w:rsid w:val="008B261B"/>
    <w:rsid w:val="008C06C4"/>
    <w:rsid w:val="008C25EE"/>
    <w:rsid w:val="008C2B22"/>
    <w:rsid w:val="008C2D12"/>
    <w:rsid w:val="008C41DC"/>
    <w:rsid w:val="008C553C"/>
    <w:rsid w:val="008C5543"/>
    <w:rsid w:val="008C5CDC"/>
    <w:rsid w:val="008D7FE1"/>
    <w:rsid w:val="008E028D"/>
    <w:rsid w:val="008E0E4F"/>
    <w:rsid w:val="008F35AE"/>
    <w:rsid w:val="00903012"/>
    <w:rsid w:val="0091166A"/>
    <w:rsid w:val="0091352A"/>
    <w:rsid w:val="009169A6"/>
    <w:rsid w:val="00920B66"/>
    <w:rsid w:val="00921B5C"/>
    <w:rsid w:val="00924EFD"/>
    <w:rsid w:val="0092558F"/>
    <w:rsid w:val="00927588"/>
    <w:rsid w:val="00932B15"/>
    <w:rsid w:val="009363D5"/>
    <w:rsid w:val="00943E13"/>
    <w:rsid w:val="00955546"/>
    <w:rsid w:val="00963B18"/>
    <w:rsid w:val="00963D06"/>
    <w:rsid w:val="00964D6E"/>
    <w:rsid w:val="00965B99"/>
    <w:rsid w:val="0096790C"/>
    <w:rsid w:val="00976806"/>
    <w:rsid w:val="00977B78"/>
    <w:rsid w:val="009823CD"/>
    <w:rsid w:val="00987B63"/>
    <w:rsid w:val="0099337D"/>
    <w:rsid w:val="0099513D"/>
    <w:rsid w:val="00996EF4"/>
    <w:rsid w:val="009A776F"/>
    <w:rsid w:val="009B7215"/>
    <w:rsid w:val="009C70C1"/>
    <w:rsid w:val="009D03A9"/>
    <w:rsid w:val="009D1648"/>
    <w:rsid w:val="009D4373"/>
    <w:rsid w:val="009D4A13"/>
    <w:rsid w:val="009E2650"/>
    <w:rsid w:val="009E60E6"/>
    <w:rsid w:val="009F2B1C"/>
    <w:rsid w:val="009F4216"/>
    <w:rsid w:val="009F66C8"/>
    <w:rsid w:val="009F70E6"/>
    <w:rsid w:val="009F7194"/>
    <w:rsid w:val="00A04347"/>
    <w:rsid w:val="00A16679"/>
    <w:rsid w:val="00A20A2F"/>
    <w:rsid w:val="00A21473"/>
    <w:rsid w:val="00A2572A"/>
    <w:rsid w:val="00A268DC"/>
    <w:rsid w:val="00A360A1"/>
    <w:rsid w:val="00A46BA5"/>
    <w:rsid w:val="00A51C24"/>
    <w:rsid w:val="00A66E3A"/>
    <w:rsid w:val="00A80538"/>
    <w:rsid w:val="00A82F66"/>
    <w:rsid w:val="00A845AF"/>
    <w:rsid w:val="00A8715B"/>
    <w:rsid w:val="00A900CE"/>
    <w:rsid w:val="00AA0B13"/>
    <w:rsid w:val="00AA2A3B"/>
    <w:rsid w:val="00AA5317"/>
    <w:rsid w:val="00AA6E73"/>
    <w:rsid w:val="00AB1222"/>
    <w:rsid w:val="00AB18B5"/>
    <w:rsid w:val="00AC06C9"/>
    <w:rsid w:val="00AC0826"/>
    <w:rsid w:val="00AC4457"/>
    <w:rsid w:val="00AE3E76"/>
    <w:rsid w:val="00AE5B11"/>
    <w:rsid w:val="00AE6AF9"/>
    <w:rsid w:val="00AF4CB0"/>
    <w:rsid w:val="00AF4EF0"/>
    <w:rsid w:val="00AF671C"/>
    <w:rsid w:val="00B12891"/>
    <w:rsid w:val="00B305C4"/>
    <w:rsid w:val="00B364D8"/>
    <w:rsid w:val="00B423DA"/>
    <w:rsid w:val="00B438D1"/>
    <w:rsid w:val="00B45983"/>
    <w:rsid w:val="00B4618F"/>
    <w:rsid w:val="00B51660"/>
    <w:rsid w:val="00B57424"/>
    <w:rsid w:val="00B57D3C"/>
    <w:rsid w:val="00B63CC6"/>
    <w:rsid w:val="00B6628C"/>
    <w:rsid w:val="00B760B2"/>
    <w:rsid w:val="00B810B0"/>
    <w:rsid w:val="00B83869"/>
    <w:rsid w:val="00B910B8"/>
    <w:rsid w:val="00B93938"/>
    <w:rsid w:val="00B94D3F"/>
    <w:rsid w:val="00B96970"/>
    <w:rsid w:val="00BA7024"/>
    <w:rsid w:val="00BB01CD"/>
    <w:rsid w:val="00BB0382"/>
    <w:rsid w:val="00BB505C"/>
    <w:rsid w:val="00BC17A1"/>
    <w:rsid w:val="00BC20AA"/>
    <w:rsid w:val="00BC2557"/>
    <w:rsid w:val="00BC56F5"/>
    <w:rsid w:val="00BC6F85"/>
    <w:rsid w:val="00BC7218"/>
    <w:rsid w:val="00BD0A63"/>
    <w:rsid w:val="00BD2054"/>
    <w:rsid w:val="00BD22A7"/>
    <w:rsid w:val="00BE021D"/>
    <w:rsid w:val="00BE611E"/>
    <w:rsid w:val="00BE6753"/>
    <w:rsid w:val="00BE684C"/>
    <w:rsid w:val="00BF4445"/>
    <w:rsid w:val="00BF55A7"/>
    <w:rsid w:val="00C12224"/>
    <w:rsid w:val="00C13193"/>
    <w:rsid w:val="00C17A75"/>
    <w:rsid w:val="00C21AE2"/>
    <w:rsid w:val="00C24A2A"/>
    <w:rsid w:val="00C3479B"/>
    <w:rsid w:val="00C35521"/>
    <w:rsid w:val="00C36357"/>
    <w:rsid w:val="00C5060F"/>
    <w:rsid w:val="00C52865"/>
    <w:rsid w:val="00C5334B"/>
    <w:rsid w:val="00C53C79"/>
    <w:rsid w:val="00C56DF6"/>
    <w:rsid w:val="00C62805"/>
    <w:rsid w:val="00C83E01"/>
    <w:rsid w:val="00C84AB8"/>
    <w:rsid w:val="00C901BA"/>
    <w:rsid w:val="00C95AC7"/>
    <w:rsid w:val="00CA52B4"/>
    <w:rsid w:val="00CA7608"/>
    <w:rsid w:val="00CB03BE"/>
    <w:rsid w:val="00CB0BDA"/>
    <w:rsid w:val="00CB4AD1"/>
    <w:rsid w:val="00CC0885"/>
    <w:rsid w:val="00CC707D"/>
    <w:rsid w:val="00CD1F36"/>
    <w:rsid w:val="00D01E3A"/>
    <w:rsid w:val="00D05A2B"/>
    <w:rsid w:val="00D15C58"/>
    <w:rsid w:val="00D15CB9"/>
    <w:rsid w:val="00D20F8C"/>
    <w:rsid w:val="00D217C3"/>
    <w:rsid w:val="00D2224C"/>
    <w:rsid w:val="00D27A92"/>
    <w:rsid w:val="00D31057"/>
    <w:rsid w:val="00D31BD4"/>
    <w:rsid w:val="00D357AF"/>
    <w:rsid w:val="00D368F9"/>
    <w:rsid w:val="00D37AF3"/>
    <w:rsid w:val="00D401A4"/>
    <w:rsid w:val="00D4219C"/>
    <w:rsid w:val="00D47B53"/>
    <w:rsid w:val="00D50EC2"/>
    <w:rsid w:val="00D51E3E"/>
    <w:rsid w:val="00D52A37"/>
    <w:rsid w:val="00D532D0"/>
    <w:rsid w:val="00D53F06"/>
    <w:rsid w:val="00D54A14"/>
    <w:rsid w:val="00D56DF4"/>
    <w:rsid w:val="00D60AE9"/>
    <w:rsid w:val="00D64A8D"/>
    <w:rsid w:val="00D71282"/>
    <w:rsid w:val="00D71CB5"/>
    <w:rsid w:val="00D74209"/>
    <w:rsid w:val="00D759DB"/>
    <w:rsid w:val="00D86070"/>
    <w:rsid w:val="00D93321"/>
    <w:rsid w:val="00D95239"/>
    <w:rsid w:val="00D96845"/>
    <w:rsid w:val="00D9718D"/>
    <w:rsid w:val="00DA4F3B"/>
    <w:rsid w:val="00DB07D2"/>
    <w:rsid w:val="00DB1B50"/>
    <w:rsid w:val="00DB1FDF"/>
    <w:rsid w:val="00DB3BCF"/>
    <w:rsid w:val="00DC3885"/>
    <w:rsid w:val="00DD6A28"/>
    <w:rsid w:val="00DE0259"/>
    <w:rsid w:val="00DE09C9"/>
    <w:rsid w:val="00DE5A7D"/>
    <w:rsid w:val="00DE6A28"/>
    <w:rsid w:val="00DF34FD"/>
    <w:rsid w:val="00E20DC8"/>
    <w:rsid w:val="00E2195C"/>
    <w:rsid w:val="00E302FD"/>
    <w:rsid w:val="00E31483"/>
    <w:rsid w:val="00E458A0"/>
    <w:rsid w:val="00E47C4E"/>
    <w:rsid w:val="00E51328"/>
    <w:rsid w:val="00E5535E"/>
    <w:rsid w:val="00E564B9"/>
    <w:rsid w:val="00E57D65"/>
    <w:rsid w:val="00E62618"/>
    <w:rsid w:val="00E62638"/>
    <w:rsid w:val="00E67589"/>
    <w:rsid w:val="00E7212C"/>
    <w:rsid w:val="00E840F6"/>
    <w:rsid w:val="00E92E5F"/>
    <w:rsid w:val="00E96662"/>
    <w:rsid w:val="00EA1419"/>
    <w:rsid w:val="00EA5DA8"/>
    <w:rsid w:val="00EA6FA9"/>
    <w:rsid w:val="00EB0584"/>
    <w:rsid w:val="00EB164C"/>
    <w:rsid w:val="00EB370C"/>
    <w:rsid w:val="00EB5DA6"/>
    <w:rsid w:val="00EC2BB7"/>
    <w:rsid w:val="00EC6134"/>
    <w:rsid w:val="00EC71EF"/>
    <w:rsid w:val="00ED5738"/>
    <w:rsid w:val="00ED7B87"/>
    <w:rsid w:val="00EE6F33"/>
    <w:rsid w:val="00EE7190"/>
    <w:rsid w:val="00EE7652"/>
    <w:rsid w:val="00EE7B09"/>
    <w:rsid w:val="00EF30F2"/>
    <w:rsid w:val="00EF5E6A"/>
    <w:rsid w:val="00EF73EA"/>
    <w:rsid w:val="00F07369"/>
    <w:rsid w:val="00F1315C"/>
    <w:rsid w:val="00F206CD"/>
    <w:rsid w:val="00F21CE4"/>
    <w:rsid w:val="00F226B6"/>
    <w:rsid w:val="00F23605"/>
    <w:rsid w:val="00F24F5F"/>
    <w:rsid w:val="00F25BBA"/>
    <w:rsid w:val="00F27023"/>
    <w:rsid w:val="00F37401"/>
    <w:rsid w:val="00F40335"/>
    <w:rsid w:val="00F40E40"/>
    <w:rsid w:val="00F42E23"/>
    <w:rsid w:val="00F500FA"/>
    <w:rsid w:val="00F51BE8"/>
    <w:rsid w:val="00F65BA4"/>
    <w:rsid w:val="00F72B92"/>
    <w:rsid w:val="00F75171"/>
    <w:rsid w:val="00F87EDF"/>
    <w:rsid w:val="00F94D43"/>
    <w:rsid w:val="00F95150"/>
    <w:rsid w:val="00F95957"/>
    <w:rsid w:val="00FA16CA"/>
    <w:rsid w:val="00FA6ED5"/>
    <w:rsid w:val="00FB2944"/>
    <w:rsid w:val="00FB3C5A"/>
    <w:rsid w:val="00FB7CDB"/>
    <w:rsid w:val="00FC235C"/>
    <w:rsid w:val="00FC6BDC"/>
    <w:rsid w:val="00FD1A09"/>
    <w:rsid w:val="00FD1FFC"/>
    <w:rsid w:val="00FD4D39"/>
    <w:rsid w:val="00FE6BC1"/>
    <w:rsid w:val="00FE7F02"/>
    <w:rsid w:val="00FF79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3A79CD"/>
  <w15:chartTrackingRefBased/>
  <w15:docId w15:val="{0CB458E0-DCCE-4399-81DD-0CC43609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61C"/>
    <w:pPr>
      <w:spacing w:line="260" w:lineRule="atLeast"/>
      <w:jc w:val="both"/>
    </w:pPr>
    <w:rPr>
      <w:rFonts w:ascii="Palatino Linotype" w:hAnsi="Palatino Linotype"/>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7F761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7F761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7F761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7F761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7F761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7F761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7F761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F761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7F761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7F761C"/>
    <w:pPr>
      <w:tabs>
        <w:tab w:val="center" w:pos="4153"/>
        <w:tab w:val="right" w:pos="8306"/>
      </w:tabs>
      <w:snapToGrid w:val="0"/>
      <w:spacing w:line="240" w:lineRule="atLeast"/>
    </w:pPr>
    <w:rPr>
      <w:szCs w:val="18"/>
    </w:rPr>
  </w:style>
  <w:style w:type="character" w:customStyle="1" w:styleId="a5">
    <w:name w:val="页脚 字符"/>
    <w:link w:val="a4"/>
    <w:uiPriority w:val="99"/>
    <w:rsid w:val="007F761C"/>
    <w:rPr>
      <w:rFonts w:ascii="Palatino Linotype" w:hAnsi="Palatino Linotype"/>
      <w:noProof/>
      <w:color w:val="000000"/>
      <w:szCs w:val="18"/>
    </w:rPr>
  </w:style>
  <w:style w:type="paragraph" w:styleId="a6">
    <w:name w:val="header"/>
    <w:basedOn w:val="a"/>
    <w:link w:val="a7"/>
    <w:uiPriority w:val="99"/>
    <w:rsid w:val="007F761C"/>
    <w:pPr>
      <w:pBdr>
        <w:bottom w:val="single" w:sz="6" w:space="1" w:color="auto"/>
      </w:pBdr>
      <w:tabs>
        <w:tab w:val="center" w:pos="4153"/>
        <w:tab w:val="right" w:pos="8306"/>
      </w:tabs>
      <w:snapToGrid w:val="0"/>
      <w:spacing w:line="240" w:lineRule="atLeast"/>
      <w:jc w:val="center"/>
    </w:pPr>
    <w:rPr>
      <w:szCs w:val="18"/>
    </w:rPr>
  </w:style>
  <w:style w:type="character" w:customStyle="1" w:styleId="a7">
    <w:name w:val="页眉 字符"/>
    <w:link w:val="a6"/>
    <w:uiPriority w:val="99"/>
    <w:rsid w:val="007F761C"/>
    <w:rPr>
      <w:rFonts w:ascii="Palatino Linotype" w:hAnsi="Palatino Linotype"/>
      <w:noProof/>
      <w:color w:val="000000"/>
      <w:szCs w:val="18"/>
    </w:rPr>
  </w:style>
  <w:style w:type="paragraph" w:customStyle="1" w:styleId="MDPIheaderjournallogo">
    <w:name w:val="MDPI_header_journal_logo"/>
    <w:qFormat/>
    <w:rsid w:val="007F761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F761C"/>
    <w:pPr>
      <w:ind w:firstLine="0"/>
    </w:pPr>
  </w:style>
  <w:style w:type="paragraph" w:customStyle="1" w:styleId="MDPI31text">
    <w:name w:val="MDPI_3.1_text"/>
    <w:qFormat/>
    <w:rsid w:val="00977B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F761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F76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F761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360A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360A1"/>
    <w:p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F761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F761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F761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F761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F761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F761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7F761C"/>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7F761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F761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F761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01568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8">
    <w:name w:val="Balloon Text"/>
    <w:basedOn w:val="a"/>
    <w:link w:val="a9"/>
    <w:uiPriority w:val="99"/>
    <w:rsid w:val="007F761C"/>
    <w:rPr>
      <w:rFonts w:cs="Tahoma"/>
      <w:szCs w:val="18"/>
    </w:rPr>
  </w:style>
  <w:style w:type="character" w:customStyle="1" w:styleId="a9">
    <w:name w:val="批注框文本 字符"/>
    <w:link w:val="a8"/>
    <w:uiPriority w:val="99"/>
    <w:rsid w:val="007F761C"/>
    <w:rPr>
      <w:rFonts w:ascii="Palatino Linotype" w:hAnsi="Palatino Linotype" w:cs="Tahoma"/>
      <w:noProof/>
      <w:color w:val="000000"/>
      <w:szCs w:val="18"/>
    </w:rPr>
  </w:style>
  <w:style w:type="character" w:styleId="aa">
    <w:name w:val="line number"/>
    <w:uiPriority w:val="99"/>
    <w:rsid w:val="00C62805"/>
    <w:rPr>
      <w:rFonts w:ascii="Palatino Linotype" w:hAnsi="Palatino Linotype"/>
      <w:sz w:val="16"/>
    </w:rPr>
  </w:style>
  <w:style w:type="table" w:customStyle="1" w:styleId="MDPI41threelinetable">
    <w:name w:val="MDPI_4.1_three_line_table"/>
    <w:basedOn w:val="a1"/>
    <w:uiPriority w:val="99"/>
    <w:rsid w:val="007F76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b">
    <w:name w:val="Hyperlink"/>
    <w:uiPriority w:val="99"/>
    <w:rsid w:val="007F761C"/>
    <w:rPr>
      <w:color w:val="0000FF"/>
      <w:u w:val="single"/>
    </w:rPr>
  </w:style>
  <w:style w:type="character" w:styleId="ac">
    <w:name w:val="Unresolved Mention"/>
    <w:uiPriority w:val="99"/>
    <w:semiHidden/>
    <w:unhideWhenUsed/>
    <w:rsid w:val="009F2B1C"/>
    <w:rPr>
      <w:color w:val="605E5C"/>
      <w:shd w:val="clear" w:color="auto" w:fill="E1DFDD"/>
    </w:rPr>
  </w:style>
  <w:style w:type="table" w:styleId="4">
    <w:name w:val="Plain Table 4"/>
    <w:basedOn w:val="a1"/>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F761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F761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F761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F761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F761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F761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D2224C"/>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F761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F761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F761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B364D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F761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F761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F761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7F761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F761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F761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7F761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F761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F761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F761C"/>
  </w:style>
  <w:style w:type="paragraph" w:styleId="ad">
    <w:name w:val="Bibliography"/>
    <w:basedOn w:val="a"/>
    <w:next w:val="a"/>
    <w:uiPriority w:val="37"/>
    <w:unhideWhenUsed/>
    <w:rsid w:val="007F761C"/>
    <w:pPr>
      <w:tabs>
        <w:tab w:val="left" w:pos="504"/>
      </w:tabs>
      <w:spacing w:line="240" w:lineRule="atLeast"/>
      <w:ind w:left="504" w:hanging="504"/>
    </w:pPr>
  </w:style>
  <w:style w:type="paragraph" w:styleId="ae">
    <w:name w:val="Body Text"/>
    <w:link w:val="af"/>
    <w:rsid w:val="007F761C"/>
    <w:pPr>
      <w:spacing w:after="120" w:line="340" w:lineRule="atLeast"/>
      <w:jc w:val="both"/>
    </w:pPr>
    <w:rPr>
      <w:rFonts w:ascii="Palatino Linotype" w:hAnsi="Palatino Linotype"/>
      <w:color w:val="000000"/>
      <w:sz w:val="24"/>
      <w:lang w:eastAsia="de-DE"/>
    </w:rPr>
  </w:style>
  <w:style w:type="character" w:customStyle="1" w:styleId="af">
    <w:name w:val="正文文本 字符"/>
    <w:link w:val="ae"/>
    <w:rsid w:val="007F761C"/>
    <w:rPr>
      <w:rFonts w:ascii="Palatino Linotype" w:hAnsi="Palatino Linotype"/>
      <w:color w:val="000000"/>
      <w:sz w:val="24"/>
      <w:lang w:eastAsia="de-DE"/>
    </w:rPr>
  </w:style>
  <w:style w:type="character" w:styleId="af0">
    <w:name w:val="annotation reference"/>
    <w:rsid w:val="007F761C"/>
    <w:rPr>
      <w:sz w:val="21"/>
      <w:szCs w:val="21"/>
    </w:rPr>
  </w:style>
  <w:style w:type="paragraph" w:styleId="af1">
    <w:name w:val="annotation text"/>
    <w:basedOn w:val="a"/>
    <w:link w:val="af2"/>
    <w:rsid w:val="007F761C"/>
  </w:style>
  <w:style w:type="character" w:customStyle="1" w:styleId="af2">
    <w:name w:val="批注文字 字符"/>
    <w:link w:val="af1"/>
    <w:rsid w:val="007F761C"/>
    <w:rPr>
      <w:rFonts w:ascii="Palatino Linotype" w:hAnsi="Palatino Linotype"/>
      <w:noProof/>
      <w:color w:val="000000"/>
    </w:rPr>
  </w:style>
  <w:style w:type="paragraph" w:styleId="af3">
    <w:name w:val="annotation subject"/>
    <w:basedOn w:val="af1"/>
    <w:next w:val="af1"/>
    <w:link w:val="af4"/>
    <w:rsid w:val="007F761C"/>
    <w:rPr>
      <w:b/>
      <w:bCs/>
    </w:rPr>
  </w:style>
  <w:style w:type="character" w:customStyle="1" w:styleId="af4">
    <w:name w:val="批注主题 字符"/>
    <w:link w:val="af3"/>
    <w:rsid w:val="007F761C"/>
    <w:rPr>
      <w:rFonts w:ascii="Palatino Linotype" w:hAnsi="Palatino Linotype"/>
      <w:b/>
      <w:bCs/>
      <w:noProof/>
      <w:color w:val="000000"/>
    </w:rPr>
  </w:style>
  <w:style w:type="character" w:styleId="af5">
    <w:name w:val="endnote reference"/>
    <w:rsid w:val="007F761C"/>
    <w:rPr>
      <w:vertAlign w:val="superscript"/>
    </w:rPr>
  </w:style>
  <w:style w:type="paragraph" w:styleId="af6">
    <w:name w:val="endnote text"/>
    <w:basedOn w:val="a"/>
    <w:link w:val="af7"/>
    <w:semiHidden/>
    <w:unhideWhenUsed/>
    <w:rsid w:val="007F761C"/>
    <w:pPr>
      <w:spacing w:line="240" w:lineRule="auto"/>
    </w:pPr>
  </w:style>
  <w:style w:type="character" w:customStyle="1" w:styleId="af7">
    <w:name w:val="尾注文本 字符"/>
    <w:link w:val="af6"/>
    <w:semiHidden/>
    <w:rsid w:val="007F761C"/>
    <w:rPr>
      <w:rFonts w:ascii="Palatino Linotype" w:hAnsi="Palatino Linotype"/>
      <w:noProof/>
      <w:color w:val="000000"/>
    </w:rPr>
  </w:style>
  <w:style w:type="character" w:styleId="af8">
    <w:name w:val="FollowedHyperlink"/>
    <w:rsid w:val="007F761C"/>
    <w:rPr>
      <w:color w:val="954F72"/>
      <w:u w:val="single"/>
    </w:rPr>
  </w:style>
  <w:style w:type="paragraph" w:styleId="af9">
    <w:name w:val="footnote text"/>
    <w:basedOn w:val="a"/>
    <w:link w:val="afa"/>
    <w:semiHidden/>
    <w:unhideWhenUsed/>
    <w:rsid w:val="007F761C"/>
    <w:pPr>
      <w:spacing w:line="240" w:lineRule="auto"/>
    </w:pPr>
  </w:style>
  <w:style w:type="character" w:customStyle="1" w:styleId="afa">
    <w:name w:val="脚注文本 字符"/>
    <w:link w:val="af9"/>
    <w:semiHidden/>
    <w:rsid w:val="007F761C"/>
    <w:rPr>
      <w:rFonts w:ascii="Palatino Linotype" w:hAnsi="Palatino Linotype"/>
      <w:noProof/>
      <w:color w:val="000000"/>
    </w:rPr>
  </w:style>
  <w:style w:type="paragraph" w:styleId="afb">
    <w:name w:val="Normal (Web)"/>
    <w:basedOn w:val="a"/>
    <w:uiPriority w:val="99"/>
    <w:rsid w:val="007F761C"/>
    <w:rPr>
      <w:szCs w:val="24"/>
    </w:rPr>
  </w:style>
  <w:style w:type="paragraph" w:customStyle="1" w:styleId="MsoFootnoteText0">
    <w:name w:val="MsoFootnoteText"/>
    <w:basedOn w:val="afb"/>
    <w:qFormat/>
    <w:rsid w:val="007F761C"/>
    <w:rPr>
      <w:rFonts w:ascii="Times New Roman" w:hAnsi="Times New Roman"/>
    </w:rPr>
  </w:style>
  <w:style w:type="character" w:styleId="afc">
    <w:name w:val="page number"/>
    <w:rsid w:val="007F761C"/>
  </w:style>
  <w:style w:type="character" w:styleId="afd">
    <w:name w:val="Placeholder Text"/>
    <w:uiPriority w:val="99"/>
    <w:semiHidden/>
    <w:rsid w:val="007F761C"/>
    <w:rPr>
      <w:color w:val="808080"/>
    </w:rPr>
  </w:style>
  <w:style w:type="paragraph" w:customStyle="1" w:styleId="MDPI71FootNotes">
    <w:name w:val="MDPI_7.1_FootNotes"/>
    <w:qFormat/>
    <w:rsid w:val="007F408F"/>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afe">
    <w:name w:val="Revision"/>
    <w:hidden/>
    <w:uiPriority w:val="99"/>
    <w:semiHidden/>
    <w:rsid w:val="006513D4"/>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8818">
      <w:bodyDiv w:val="1"/>
      <w:marLeft w:val="0"/>
      <w:marRight w:val="0"/>
      <w:marTop w:val="0"/>
      <w:marBottom w:val="0"/>
      <w:divBdr>
        <w:top w:val="none" w:sz="0" w:space="0" w:color="auto"/>
        <w:left w:val="none" w:sz="0" w:space="0" w:color="auto"/>
        <w:bottom w:val="none" w:sz="0" w:space="0" w:color="auto"/>
        <w:right w:val="none" w:sz="0" w:space="0" w:color="auto"/>
      </w:divBdr>
      <w:divsChild>
        <w:div w:id="1609121527">
          <w:marLeft w:val="0"/>
          <w:marRight w:val="0"/>
          <w:marTop w:val="100"/>
          <w:marBottom w:val="0"/>
          <w:divBdr>
            <w:top w:val="none" w:sz="0" w:space="0" w:color="auto"/>
            <w:left w:val="none" w:sz="0" w:space="0" w:color="auto"/>
            <w:bottom w:val="none" w:sz="0" w:space="0" w:color="auto"/>
            <w:right w:val="none" w:sz="0" w:space="0" w:color="auto"/>
          </w:divBdr>
          <w:divsChild>
            <w:div w:id="1427464575">
              <w:marLeft w:val="0"/>
              <w:marRight w:val="0"/>
              <w:marTop w:val="0"/>
              <w:marBottom w:val="0"/>
              <w:divBdr>
                <w:top w:val="none" w:sz="0" w:space="0" w:color="auto"/>
                <w:left w:val="none" w:sz="0" w:space="0" w:color="auto"/>
                <w:bottom w:val="none" w:sz="0" w:space="0" w:color="auto"/>
                <w:right w:val="none" w:sz="0" w:space="0" w:color="auto"/>
              </w:divBdr>
            </w:div>
          </w:divsChild>
        </w:div>
        <w:div w:id="1112237786">
          <w:marLeft w:val="0"/>
          <w:marRight w:val="0"/>
          <w:marTop w:val="0"/>
          <w:marBottom w:val="0"/>
          <w:divBdr>
            <w:top w:val="none" w:sz="0" w:space="0" w:color="auto"/>
            <w:left w:val="none" w:sz="0" w:space="0" w:color="auto"/>
            <w:bottom w:val="none" w:sz="0" w:space="0" w:color="auto"/>
            <w:right w:val="none" w:sz="0" w:space="0" w:color="auto"/>
          </w:divBdr>
          <w:divsChild>
            <w:div w:id="756637117">
              <w:marLeft w:val="0"/>
              <w:marRight w:val="0"/>
              <w:marTop w:val="60"/>
              <w:marBottom w:val="0"/>
              <w:divBdr>
                <w:top w:val="none" w:sz="0" w:space="0" w:color="auto"/>
                <w:left w:val="none" w:sz="0" w:space="0" w:color="auto"/>
                <w:bottom w:val="none" w:sz="0" w:space="0" w:color="auto"/>
                <w:right w:val="none" w:sz="0" w:space="0" w:color="auto"/>
              </w:divBdr>
            </w:div>
          </w:divsChild>
        </w:div>
        <w:div w:id="1485464082">
          <w:marLeft w:val="0"/>
          <w:marRight w:val="0"/>
          <w:marTop w:val="0"/>
          <w:marBottom w:val="0"/>
          <w:divBdr>
            <w:top w:val="none" w:sz="0" w:space="0" w:color="auto"/>
            <w:left w:val="none" w:sz="0" w:space="0" w:color="auto"/>
            <w:bottom w:val="none" w:sz="0" w:space="0" w:color="auto"/>
            <w:right w:val="none" w:sz="0" w:space="0" w:color="auto"/>
          </w:divBdr>
        </w:div>
        <w:div w:id="149102454">
          <w:marLeft w:val="0"/>
          <w:marRight w:val="0"/>
          <w:marTop w:val="0"/>
          <w:marBottom w:val="0"/>
          <w:divBdr>
            <w:top w:val="none" w:sz="0" w:space="0" w:color="auto"/>
            <w:left w:val="none" w:sz="0" w:space="0" w:color="auto"/>
            <w:bottom w:val="none" w:sz="0" w:space="0" w:color="auto"/>
            <w:right w:val="none" w:sz="0" w:space="0" w:color="auto"/>
          </w:divBdr>
          <w:divsChild>
            <w:div w:id="14885183">
              <w:marLeft w:val="0"/>
              <w:marRight w:val="0"/>
              <w:marTop w:val="0"/>
              <w:marBottom w:val="0"/>
              <w:divBdr>
                <w:top w:val="none" w:sz="0" w:space="0" w:color="auto"/>
                <w:left w:val="none" w:sz="0" w:space="0" w:color="auto"/>
                <w:bottom w:val="none" w:sz="0" w:space="0" w:color="auto"/>
                <w:right w:val="none" w:sz="0" w:space="0" w:color="auto"/>
              </w:divBdr>
              <w:divsChild>
                <w:div w:id="2023970819">
                  <w:marLeft w:val="0"/>
                  <w:marRight w:val="0"/>
                  <w:marTop w:val="0"/>
                  <w:marBottom w:val="0"/>
                  <w:divBdr>
                    <w:top w:val="none" w:sz="0" w:space="0" w:color="auto"/>
                    <w:left w:val="none" w:sz="0" w:space="0" w:color="auto"/>
                    <w:bottom w:val="none" w:sz="0" w:space="0" w:color="auto"/>
                    <w:right w:val="none" w:sz="0" w:space="0" w:color="auto"/>
                  </w:divBdr>
                  <w:divsChild>
                    <w:div w:id="1747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35770;&#25991;&#20889;&#20316;\remotesensing-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186B-92B2-4CA5-BD2E-2936D3A7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 (1)</Template>
  <TotalTime>626</TotalTime>
  <Pages>2</Pages>
  <Words>16814</Words>
  <Characters>95840</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LYS</dc:creator>
  <cp:keywords/>
  <dc:description/>
  <cp:lastModifiedBy>LYS</cp:lastModifiedBy>
  <cp:revision>115</cp:revision>
  <dcterms:created xsi:type="dcterms:W3CDTF">2023-09-20T08:05:00Z</dcterms:created>
  <dcterms:modified xsi:type="dcterms:W3CDTF">2023-09-21T13:27:00Z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id="zxwXHq8k"/&gt;&lt;style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